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83AF" w14:textId="1C8E62BC" w:rsidR="007D4606" w:rsidRPr="00E32191" w:rsidRDefault="00A15200" w:rsidP="007F281A">
      <w:pPr>
        <w:pPrChange w:id="0" w:author="Malte Lund Adamsen" w:date="2024-07-11T15:59:00Z">
          <w:pPr>
            <w:contextualSpacing/>
            <w:jc w:val="center"/>
          </w:pPr>
        </w:pPrChange>
      </w:pPr>
      <w:r>
        <w:t>Effects of postural changes on airway resistance and pulmonary diffusing capacity in gymnasts: an exploratory study</w:t>
      </w:r>
    </w:p>
    <w:p w14:paraId="74F7CB1C" w14:textId="77777777" w:rsidR="003041AC" w:rsidRPr="00E32191" w:rsidRDefault="003041AC" w:rsidP="007F281A">
      <w:pPr>
        <w:pPrChange w:id="1" w:author="Malte Lund Adamsen" w:date="2024-07-11T15:59:00Z">
          <w:pPr>
            <w:contextualSpacing/>
          </w:pPr>
        </w:pPrChange>
      </w:pPr>
    </w:p>
    <w:p w14:paraId="1BA073CD" w14:textId="3954CEB3" w:rsidR="00CF5ADD" w:rsidRPr="00E32191" w:rsidRDefault="00550FB9" w:rsidP="007F281A">
      <w:pPr>
        <w:pPrChange w:id="2" w:author="Malte Lund Adamsen" w:date="2024-07-11T15:59:00Z">
          <w:pPr>
            <w:contextualSpacing/>
          </w:pPr>
        </w:pPrChange>
      </w:pPr>
      <w:r w:rsidRPr="00E32191">
        <w:t>Principal i</w:t>
      </w:r>
      <w:r w:rsidR="00303780" w:rsidRPr="00E32191">
        <w:t>nvestigator</w:t>
      </w:r>
    </w:p>
    <w:p w14:paraId="34D2B423" w14:textId="6545A781" w:rsidR="00331B65" w:rsidRPr="00E32191" w:rsidRDefault="00A321B0" w:rsidP="007F281A">
      <w:pPr>
        <w:pPrChange w:id="3" w:author="Malte Lund Adamsen" w:date="2024-07-11T15:59:00Z">
          <w:pPr>
            <w:contextualSpacing/>
          </w:pPr>
        </w:pPrChange>
      </w:pPr>
      <w:r w:rsidRPr="00E32191">
        <w:t>Ronan M. G. Berg</w:t>
      </w:r>
      <w:r w:rsidRPr="00E32191">
        <w:rPr>
          <w:vertAlign w:val="superscript"/>
        </w:rPr>
        <w:t>1</w:t>
      </w:r>
      <w:r w:rsidR="00665FA8" w:rsidRPr="00E32191">
        <w:rPr>
          <w:vertAlign w:val="superscript"/>
        </w:rPr>
        <w:t>-3</w:t>
      </w:r>
    </w:p>
    <w:p w14:paraId="7F73FC4F" w14:textId="77777777" w:rsidR="00A321B0" w:rsidRPr="00E32191" w:rsidRDefault="00A321B0" w:rsidP="007F281A">
      <w:pPr>
        <w:pPrChange w:id="4" w:author="Malte Lund Adamsen" w:date="2024-07-11T15:59:00Z">
          <w:pPr>
            <w:contextualSpacing/>
          </w:pPr>
        </w:pPrChange>
      </w:pPr>
    </w:p>
    <w:p w14:paraId="45321024" w14:textId="469CF0AC" w:rsidR="00331B65" w:rsidRPr="00E32191" w:rsidRDefault="00331B65" w:rsidP="007F281A">
      <w:pPr>
        <w:pPrChange w:id="5" w:author="Malte Lund Adamsen" w:date="2024-07-11T15:59:00Z">
          <w:pPr>
            <w:contextualSpacing/>
          </w:pPr>
        </w:pPrChange>
      </w:pPr>
      <w:r w:rsidRPr="00E32191">
        <w:t>Research team</w:t>
      </w:r>
    </w:p>
    <w:p w14:paraId="1FA98AAC" w14:textId="7D42FDD0" w:rsidR="001620BB" w:rsidRPr="00A15200" w:rsidRDefault="00A15200" w:rsidP="007F281A">
      <w:pPr>
        <w:rPr>
          <w:vertAlign w:val="superscript"/>
        </w:rPr>
        <w:pPrChange w:id="6" w:author="Malte Lund Adamsen" w:date="2024-07-11T15:59:00Z">
          <w:pPr>
            <w:contextualSpacing/>
          </w:pPr>
        </w:pPrChange>
      </w:pPr>
      <w:r w:rsidRPr="00E32191">
        <w:t>Rie Skovly Thomsen</w:t>
      </w:r>
      <w:r w:rsidRPr="00E32191">
        <w:rPr>
          <w:vertAlign w:val="superscript"/>
        </w:rPr>
        <w:t>2</w:t>
      </w:r>
      <w:r w:rsidR="007D4606" w:rsidRPr="00E32191">
        <w:rPr>
          <w:rFonts w:eastAsia="Times New Roman"/>
        </w:rPr>
        <w:t xml:space="preserve"> </w:t>
      </w:r>
      <w:r w:rsidR="007D4606" w:rsidRPr="00E32191">
        <w:rPr>
          <w:rFonts w:eastAsia="Times New Roman"/>
          <w:color w:val="000000"/>
        </w:rPr>
        <w:t>(study-coordinator)</w:t>
      </w:r>
      <w:r w:rsidR="007D4606" w:rsidRPr="00E32191">
        <w:rPr>
          <w:rFonts w:eastAsia="Times New Roman"/>
          <w:color w:val="000000"/>
          <w:vertAlign w:val="superscript"/>
        </w:rPr>
        <w:t>1</w:t>
      </w:r>
      <w:r w:rsidR="007D4606" w:rsidRPr="00E32191">
        <w:rPr>
          <w:rFonts w:eastAsia="Times New Roman"/>
        </w:rPr>
        <w:t xml:space="preserve">, </w:t>
      </w:r>
      <w:r w:rsidR="00461C10" w:rsidRPr="00E32191">
        <w:rPr>
          <w:rFonts w:eastAsia="Times New Roman"/>
        </w:rPr>
        <w:t xml:space="preserve">Stine </w:t>
      </w:r>
      <w:r w:rsidR="00461C10" w:rsidRPr="00E32191">
        <w:rPr>
          <w:rFonts w:eastAsia="Times New Roman"/>
          <w:color w:val="000000"/>
        </w:rPr>
        <w:t>Nymand</w:t>
      </w:r>
      <w:r w:rsidR="00F37430" w:rsidRPr="00E32191">
        <w:rPr>
          <w:rFonts w:eastAsia="Times New Roman"/>
          <w:color w:val="000000"/>
          <w:vertAlign w:val="superscript"/>
        </w:rPr>
        <w:t>1,</w:t>
      </w:r>
      <w:r w:rsidR="003A0B5A" w:rsidRPr="00E32191">
        <w:rPr>
          <w:rFonts w:eastAsia="Times New Roman"/>
          <w:color w:val="000000"/>
          <w:vertAlign w:val="superscript"/>
        </w:rPr>
        <w:t>2</w:t>
      </w:r>
      <w:r w:rsidR="00B31D59" w:rsidRPr="00E32191">
        <w:rPr>
          <w:rFonts w:eastAsia="Times New Roman"/>
          <w:color w:val="000000"/>
        </w:rPr>
        <w:t xml:space="preserve">, </w:t>
      </w:r>
      <w:r w:rsidR="003A0B5A" w:rsidRPr="00E32191">
        <w:t>Iben Elmerdahl Rasmussen</w:t>
      </w:r>
      <w:r w:rsidR="003A0B5A" w:rsidRPr="00E32191">
        <w:rPr>
          <w:vertAlign w:val="superscript"/>
        </w:rPr>
        <w:t>2</w:t>
      </w:r>
      <w:bookmarkStart w:id="7" w:name="_Hlk83629103"/>
      <w:r w:rsidR="00E32191" w:rsidRPr="00E32191">
        <w:t xml:space="preserve">, </w:t>
      </w:r>
      <w:r>
        <w:t>Milan Mohammad</w:t>
      </w:r>
      <w:r>
        <w:rPr>
          <w:vertAlign w:val="superscript"/>
        </w:rPr>
        <w:t>2</w:t>
      </w:r>
      <w:r>
        <w:t xml:space="preserve">, </w:t>
      </w:r>
      <w:r w:rsidR="003B1728">
        <w:t>Malte Lund Adamsen</w:t>
      </w:r>
      <w:r>
        <w:rPr>
          <w:vertAlign w:val="superscript"/>
        </w:rPr>
        <w:t>2</w:t>
      </w:r>
      <w:r>
        <w:t>, Jann Mortensen</w:t>
      </w:r>
      <w:r>
        <w:rPr>
          <w:vertAlign w:val="superscript"/>
        </w:rPr>
        <w:t>1</w:t>
      </w:r>
    </w:p>
    <w:bookmarkEnd w:id="7"/>
    <w:p w14:paraId="580D1E49" w14:textId="15D84181" w:rsidR="00B31D59" w:rsidRPr="00E32191" w:rsidRDefault="00B31D59" w:rsidP="007F281A">
      <w:pPr>
        <w:pPrChange w:id="8" w:author="Malte Lund Adamsen" w:date="2024-07-11T15:59:00Z">
          <w:pPr>
            <w:contextualSpacing/>
          </w:pPr>
        </w:pPrChange>
      </w:pPr>
    </w:p>
    <w:p w14:paraId="0A4FC9D6" w14:textId="77777777" w:rsidR="00B31D59" w:rsidRPr="00E32191" w:rsidRDefault="00B31D59" w:rsidP="007F281A">
      <w:pPr>
        <w:pPrChange w:id="9" w:author="Malte Lund Adamsen" w:date="2024-07-11T15:59:00Z">
          <w:pPr>
            <w:contextualSpacing/>
          </w:pPr>
        </w:pPrChange>
      </w:pPr>
      <w:r w:rsidRPr="00E32191">
        <w:rPr>
          <w:vertAlign w:val="superscript"/>
        </w:rPr>
        <w:t>1</w:t>
      </w:r>
      <w:r w:rsidRPr="00E32191">
        <w:t>Department of Clinical Physiology, Nuclear Medicine &amp; PET, Rigshospitalet, Capital Region of Copenhagen</w:t>
      </w:r>
      <w:r w:rsidRPr="00E32191">
        <w:rPr>
          <w:rFonts w:eastAsia="Times New Roman"/>
          <w:shd w:val="clear" w:color="auto" w:fill="FFFFFF"/>
        </w:rPr>
        <w:t xml:space="preserve">, </w:t>
      </w:r>
      <w:r w:rsidRPr="00E32191">
        <w:t>Denmark</w:t>
      </w:r>
    </w:p>
    <w:p w14:paraId="31FEDF20" w14:textId="77777777" w:rsidR="00B31D59" w:rsidRPr="00E32191" w:rsidRDefault="00B31D59" w:rsidP="007F281A">
      <w:pPr>
        <w:rPr>
          <w:shd w:val="clear" w:color="auto" w:fill="FFFFFF"/>
        </w:rPr>
        <w:pPrChange w:id="10" w:author="Malte Lund Adamsen" w:date="2024-07-11T15:59:00Z">
          <w:pPr>
            <w:contextualSpacing/>
          </w:pPr>
        </w:pPrChange>
      </w:pPr>
      <w:r w:rsidRPr="00E32191">
        <w:rPr>
          <w:vertAlign w:val="superscript"/>
        </w:rPr>
        <w:t>2</w:t>
      </w:r>
      <w:r w:rsidRPr="00E32191">
        <w:rPr>
          <w:shd w:val="clear" w:color="auto" w:fill="FFFFFF"/>
        </w:rPr>
        <w:t xml:space="preserve">Centre for Physical Activity Research, Rigshospitalet, </w:t>
      </w:r>
      <w:r w:rsidRPr="00E32191">
        <w:t>Capital Region of Copenhagen</w:t>
      </w:r>
      <w:r w:rsidRPr="00E32191">
        <w:rPr>
          <w:shd w:val="clear" w:color="auto" w:fill="FFFFFF"/>
        </w:rPr>
        <w:t>, Denmark.</w:t>
      </w:r>
    </w:p>
    <w:p w14:paraId="19C293F0" w14:textId="77777777" w:rsidR="00B31D59" w:rsidRPr="00E32191" w:rsidRDefault="00B31D59" w:rsidP="007F281A">
      <w:pPr>
        <w:rPr>
          <w:shd w:val="clear" w:color="auto" w:fill="FFFFFF"/>
        </w:rPr>
        <w:pPrChange w:id="11" w:author="Malte Lund Adamsen" w:date="2024-07-11T15:59:00Z">
          <w:pPr>
            <w:contextualSpacing/>
          </w:pPr>
        </w:pPrChange>
      </w:pPr>
      <w:r w:rsidRPr="00E32191">
        <w:rPr>
          <w:shd w:val="clear" w:color="auto" w:fill="FFFFFF"/>
          <w:vertAlign w:val="superscript"/>
        </w:rPr>
        <w:t>3</w:t>
      </w:r>
      <w:r w:rsidRPr="00E32191">
        <w:rPr>
          <w:shd w:val="clear" w:color="auto" w:fill="FFFFFF"/>
        </w:rPr>
        <w:t>Department of Biomedical Sciences, Faculty of Health and Medical Sciences, University of Copenhagen, Denmark</w:t>
      </w:r>
    </w:p>
    <w:p w14:paraId="67197E3F" w14:textId="77777777" w:rsidR="00B31D59" w:rsidRPr="00E32191" w:rsidRDefault="00B31D59" w:rsidP="007F281A">
      <w:pPr>
        <w:pPrChange w:id="12" w:author="Malte Lund Adamsen" w:date="2024-07-11T15:59:00Z">
          <w:pPr>
            <w:contextualSpacing/>
          </w:pPr>
        </w:pPrChange>
      </w:pPr>
    </w:p>
    <w:p w14:paraId="2715F41A" w14:textId="2599F10D" w:rsidR="001F0536" w:rsidRPr="00E32191" w:rsidRDefault="001F0536" w:rsidP="007F281A">
      <w:pPr>
        <w:pPrChange w:id="13" w:author="Malte Lund Adamsen" w:date="2024-07-11T15:59:00Z">
          <w:pPr>
            <w:contextualSpacing/>
          </w:pPr>
        </w:pPrChange>
      </w:pPr>
      <w:r w:rsidRPr="00E32191">
        <w:t>Place</w:t>
      </w:r>
      <w:r w:rsidR="00B31D59" w:rsidRPr="00E32191">
        <w:t>s</w:t>
      </w:r>
      <w:r w:rsidRPr="00E32191">
        <w:t xml:space="preserve"> of study execution</w:t>
      </w:r>
    </w:p>
    <w:p w14:paraId="4BEA03B0" w14:textId="4007B81E" w:rsidR="00A321B0" w:rsidRPr="00E32191" w:rsidRDefault="003A0B5A" w:rsidP="007F281A">
      <w:pPr>
        <w:pPrChange w:id="14" w:author="Malte Lund Adamsen" w:date="2024-07-11T15:59:00Z">
          <w:pPr>
            <w:contextualSpacing/>
          </w:pPr>
        </w:pPrChange>
      </w:pPr>
      <w:r w:rsidRPr="00E32191">
        <w:t>Centre for Physical Activity Research</w:t>
      </w:r>
    </w:p>
    <w:p w14:paraId="3D4AA959" w14:textId="66DF1EE5" w:rsidR="005645A6" w:rsidRPr="00E32191" w:rsidRDefault="005645A6" w:rsidP="007F281A">
      <w:pPr>
        <w:pPrChange w:id="15" w:author="Malte Lund Adamsen" w:date="2024-07-11T15:59:00Z">
          <w:pPr>
            <w:contextualSpacing/>
          </w:pPr>
        </w:pPrChange>
      </w:pPr>
      <w:r w:rsidRPr="00E32191">
        <w:t xml:space="preserve">Rigshospitalet, section </w:t>
      </w:r>
      <w:r w:rsidR="003A0B5A" w:rsidRPr="00E32191">
        <w:t>7641</w:t>
      </w:r>
    </w:p>
    <w:p w14:paraId="7E569E2D" w14:textId="2998F98F" w:rsidR="00B31D59" w:rsidRPr="00E32191" w:rsidRDefault="005645A6" w:rsidP="007F281A">
      <w:pPr>
        <w:pPrChange w:id="16" w:author="Malte Lund Adamsen" w:date="2024-07-11T15:59:00Z">
          <w:pPr>
            <w:contextualSpacing/>
          </w:pPr>
        </w:pPrChange>
      </w:pPr>
      <w:r w:rsidRPr="00E32191">
        <w:t>Bl</w:t>
      </w:r>
      <w:r w:rsidR="00A321B0" w:rsidRPr="00E32191">
        <w:t>egdamsvej 9, DK-2100 Copenhagen</w:t>
      </w:r>
    </w:p>
    <w:p w14:paraId="6D58A035" w14:textId="2E536D20" w:rsidR="00B31D59" w:rsidRPr="00E32191" w:rsidRDefault="005645A6" w:rsidP="007F281A">
      <w:pPr>
        <w:pPrChange w:id="17" w:author="Malte Lund Adamsen" w:date="2024-07-11T15:59:00Z">
          <w:pPr>
            <w:contextualSpacing/>
          </w:pPr>
        </w:pPrChange>
      </w:pPr>
      <w:r w:rsidRPr="00E32191">
        <w:t xml:space="preserve">Telephone: (+45) 3545 </w:t>
      </w:r>
      <w:r w:rsidR="003A0B5A" w:rsidRPr="00E32191">
        <w:t>7641</w:t>
      </w:r>
    </w:p>
    <w:p w14:paraId="55F15014" w14:textId="77777777" w:rsidR="00B31D59" w:rsidRPr="00E32191" w:rsidRDefault="00B31D59" w:rsidP="007F281A">
      <w:pPr>
        <w:pPrChange w:id="18" w:author="Malte Lund Adamsen" w:date="2024-07-11T15:59:00Z">
          <w:pPr>
            <w:contextualSpacing/>
          </w:pPr>
        </w:pPrChange>
      </w:pPr>
    </w:p>
    <w:p w14:paraId="340DA015" w14:textId="77777777" w:rsidR="00B31D59" w:rsidRPr="00E32191" w:rsidRDefault="00B31D59" w:rsidP="007F281A">
      <w:pPr>
        <w:pPrChange w:id="19" w:author="Malte Lund Adamsen" w:date="2024-07-11T15:59:00Z">
          <w:pPr>
            <w:contextualSpacing/>
          </w:pPr>
        </w:pPrChange>
      </w:pPr>
    </w:p>
    <w:p w14:paraId="293B7122" w14:textId="30A42C34" w:rsidR="005F43AB" w:rsidRPr="00E32191" w:rsidRDefault="003041AC" w:rsidP="007F281A">
      <w:r w:rsidRPr="00E32191">
        <w:br w:type="column"/>
      </w:r>
      <w:r w:rsidR="00F95928" w:rsidRPr="00E32191">
        <w:lastRenderedPageBreak/>
        <w:t>Table of c</w:t>
      </w:r>
      <w:r w:rsidR="005F43AB" w:rsidRPr="00E32191">
        <w:t>ontents</w:t>
      </w:r>
    </w:p>
    <w:p w14:paraId="43D8C5B8" w14:textId="16759450" w:rsidR="005845DD" w:rsidRPr="00EF3F24" w:rsidRDefault="00A01C41" w:rsidP="007F281A">
      <w:pPr>
        <w:pStyle w:val="Indholdsfortegnelse1"/>
        <w:rPr>
          <w:noProof/>
          <w:sz w:val="22"/>
          <w:szCs w:val="22"/>
          <w:lang w:eastAsia="da-DK"/>
        </w:rPr>
      </w:pPr>
      <w:r w:rsidRPr="00E32191">
        <w:fldChar w:fldCharType="begin"/>
      </w:r>
      <w:r w:rsidRPr="00E32191">
        <w:instrText xml:space="preserve"> TOC \o "1-3" </w:instrText>
      </w:r>
      <w:r w:rsidRPr="00E32191">
        <w:fldChar w:fldCharType="separate"/>
      </w:r>
      <w:r w:rsidR="005845DD" w:rsidRPr="00800CA7">
        <w:rPr>
          <w:noProof/>
        </w:rPr>
        <w:t>1. Abstract</w:t>
      </w:r>
      <w:r w:rsidR="005845DD">
        <w:rPr>
          <w:noProof/>
        </w:rPr>
        <w:tab/>
      </w:r>
      <w:r w:rsidR="005845DD">
        <w:rPr>
          <w:noProof/>
        </w:rPr>
        <w:fldChar w:fldCharType="begin"/>
      </w:r>
      <w:r w:rsidR="005845DD">
        <w:rPr>
          <w:noProof/>
        </w:rPr>
        <w:instrText xml:space="preserve"> PAGEREF _Toc163554794 \h </w:instrText>
      </w:r>
      <w:r w:rsidR="005845DD">
        <w:rPr>
          <w:noProof/>
        </w:rPr>
      </w:r>
      <w:r w:rsidR="005845DD">
        <w:rPr>
          <w:noProof/>
        </w:rPr>
        <w:fldChar w:fldCharType="separate"/>
      </w:r>
      <w:r w:rsidR="005845DD">
        <w:rPr>
          <w:noProof/>
        </w:rPr>
        <w:t>3</w:t>
      </w:r>
      <w:r w:rsidR="005845DD">
        <w:rPr>
          <w:noProof/>
        </w:rPr>
        <w:fldChar w:fldCharType="end"/>
      </w:r>
    </w:p>
    <w:p w14:paraId="6E26018F" w14:textId="4C110C47" w:rsidR="005845DD" w:rsidRPr="00EF3F24" w:rsidRDefault="005845DD" w:rsidP="007F281A">
      <w:pPr>
        <w:pStyle w:val="Indholdsfortegnelse1"/>
        <w:rPr>
          <w:noProof/>
          <w:sz w:val="22"/>
          <w:szCs w:val="22"/>
          <w:lang w:eastAsia="da-DK"/>
        </w:rPr>
      </w:pPr>
      <w:r w:rsidRPr="00800CA7">
        <w:rPr>
          <w:noProof/>
        </w:rPr>
        <w:t>2. Introduction and background</w:t>
      </w:r>
      <w:r>
        <w:rPr>
          <w:noProof/>
        </w:rPr>
        <w:tab/>
      </w:r>
      <w:r>
        <w:rPr>
          <w:noProof/>
        </w:rPr>
        <w:fldChar w:fldCharType="begin"/>
      </w:r>
      <w:r>
        <w:rPr>
          <w:noProof/>
        </w:rPr>
        <w:instrText xml:space="preserve"> PAGEREF _Toc163554795 \h </w:instrText>
      </w:r>
      <w:r>
        <w:rPr>
          <w:noProof/>
        </w:rPr>
      </w:r>
      <w:r>
        <w:rPr>
          <w:noProof/>
        </w:rPr>
        <w:fldChar w:fldCharType="separate"/>
      </w:r>
      <w:r>
        <w:rPr>
          <w:noProof/>
        </w:rPr>
        <w:t>4</w:t>
      </w:r>
      <w:r>
        <w:rPr>
          <w:noProof/>
        </w:rPr>
        <w:fldChar w:fldCharType="end"/>
      </w:r>
    </w:p>
    <w:p w14:paraId="4316B593" w14:textId="104EB344" w:rsidR="005845DD" w:rsidRPr="00EF3F24" w:rsidRDefault="005845DD" w:rsidP="007F281A">
      <w:pPr>
        <w:pStyle w:val="Indholdsfortegnelse1"/>
        <w:rPr>
          <w:noProof/>
          <w:sz w:val="22"/>
          <w:szCs w:val="22"/>
          <w:lang w:eastAsia="da-DK"/>
        </w:rPr>
      </w:pPr>
      <w:r w:rsidRPr="00800CA7">
        <w:rPr>
          <w:noProof/>
        </w:rPr>
        <w:t>3. Aim</w:t>
      </w:r>
      <w:r>
        <w:rPr>
          <w:noProof/>
        </w:rPr>
        <w:tab/>
      </w:r>
      <w:r>
        <w:rPr>
          <w:noProof/>
        </w:rPr>
        <w:fldChar w:fldCharType="begin"/>
      </w:r>
      <w:r>
        <w:rPr>
          <w:noProof/>
        </w:rPr>
        <w:instrText xml:space="preserve"> PAGEREF _Toc163554796 \h </w:instrText>
      </w:r>
      <w:r>
        <w:rPr>
          <w:noProof/>
        </w:rPr>
      </w:r>
      <w:r>
        <w:rPr>
          <w:noProof/>
        </w:rPr>
        <w:fldChar w:fldCharType="separate"/>
      </w:r>
      <w:r>
        <w:rPr>
          <w:noProof/>
        </w:rPr>
        <w:t>4</w:t>
      </w:r>
      <w:r>
        <w:rPr>
          <w:noProof/>
        </w:rPr>
        <w:fldChar w:fldCharType="end"/>
      </w:r>
    </w:p>
    <w:p w14:paraId="59408E29" w14:textId="4708A1E0" w:rsidR="005845DD" w:rsidRPr="00EF3F24" w:rsidRDefault="005845DD" w:rsidP="007F281A">
      <w:pPr>
        <w:pStyle w:val="Indholdsfortegnelse1"/>
        <w:rPr>
          <w:noProof/>
          <w:sz w:val="22"/>
          <w:szCs w:val="22"/>
          <w:lang w:eastAsia="da-DK"/>
        </w:rPr>
      </w:pPr>
      <w:r w:rsidRPr="00800CA7">
        <w:rPr>
          <w:noProof/>
        </w:rPr>
        <w:t>4. Methods</w:t>
      </w:r>
      <w:r>
        <w:rPr>
          <w:noProof/>
        </w:rPr>
        <w:tab/>
      </w:r>
      <w:r>
        <w:rPr>
          <w:noProof/>
        </w:rPr>
        <w:fldChar w:fldCharType="begin"/>
      </w:r>
      <w:r>
        <w:rPr>
          <w:noProof/>
        </w:rPr>
        <w:instrText xml:space="preserve"> PAGEREF _Toc163554797 \h </w:instrText>
      </w:r>
      <w:r>
        <w:rPr>
          <w:noProof/>
        </w:rPr>
      </w:r>
      <w:r>
        <w:rPr>
          <w:noProof/>
        </w:rPr>
        <w:fldChar w:fldCharType="separate"/>
      </w:r>
      <w:r>
        <w:rPr>
          <w:noProof/>
        </w:rPr>
        <w:t>4</w:t>
      </w:r>
      <w:r>
        <w:rPr>
          <w:noProof/>
        </w:rPr>
        <w:fldChar w:fldCharType="end"/>
      </w:r>
    </w:p>
    <w:p w14:paraId="1C9A98DB" w14:textId="23C7457A" w:rsidR="005845DD" w:rsidRPr="00EF3F24" w:rsidRDefault="005845DD" w:rsidP="007F281A">
      <w:pPr>
        <w:pStyle w:val="Indholdsfortegnelse2"/>
        <w:rPr>
          <w:lang w:eastAsia="da-DK"/>
        </w:rPr>
      </w:pPr>
      <w:r w:rsidRPr="00800CA7">
        <w:t>4.1 Study design and recruitment</w:t>
      </w:r>
      <w:r>
        <w:tab/>
      </w:r>
      <w:r>
        <w:fldChar w:fldCharType="begin"/>
      </w:r>
      <w:r>
        <w:instrText xml:space="preserve"> PAGEREF _Toc163554798 \h </w:instrText>
      </w:r>
      <w:r>
        <w:fldChar w:fldCharType="separate"/>
      </w:r>
      <w:r>
        <w:t>4</w:t>
      </w:r>
      <w:r>
        <w:fldChar w:fldCharType="end"/>
      </w:r>
    </w:p>
    <w:p w14:paraId="71E6DADA" w14:textId="39947C08" w:rsidR="005845DD" w:rsidRPr="00EF3F24" w:rsidRDefault="005845DD" w:rsidP="007F281A">
      <w:pPr>
        <w:pStyle w:val="Indholdsfortegnelse3"/>
        <w:rPr>
          <w:noProof/>
          <w:lang w:eastAsia="da-DK"/>
        </w:rPr>
        <w:pPrChange w:id="20" w:author="Malte Lund Adamsen" w:date="2024-07-11T15:59:00Z">
          <w:pPr>
            <w:pStyle w:val="Indholdsfortegnelse3"/>
            <w:tabs>
              <w:tab w:val="right" w:leader="dot" w:pos="8296"/>
            </w:tabs>
          </w:pPr>
        </w:pPrChange>
      </w:pPr>
      <w:r w:rsidRPr="00800CA7">
        <w:rPr>
          <w:iCs/>
          <w:noProof/>
          <w:color w:val="000000" w:themeColor="text1"/>
        </w:rPr>
        <w:t>Overall design</w:t>
      </w:r>
      <w:r>
        <w:rPr>
          <w:noProof/>
        </w:rPr>
        <w:tab/>
      </w:r>
      <w:r>
        <w:rPr>
          <w:noProof/>
        </w:rPr>
        <w:fldChar w:fldCharType="begin"/>
      </w:r>
      <w:r>
        <w:rPr>
          <w:noProof/>
        </w:rPr>
        <w:instrText xml:space="preserve"> PAGEREF _Toc163554799 \h </w:instrText>
      </w:r>
      <w:r>
        <w:rPr>
          <w:noProof/>
        </w:rPr>
      </w:r>
      <w:r>
        <w:rPr>
          <w:noProof/>
        </w:rPr>
        <w:fldChar w:fldCharType="separate"/>
      </w:r>
      <w:r>
        <w:rPr>
          <w:noProof/>
        </w:rPr>
        <w:t>4</w:t>
      </w:r>
      <w:r>
        <w:rPr>
          <w:noProof/>
        </w:rPr>
        <w:fldChar w:fldCharType="end"/>
      </w:r>
    </w:p>
    <w:p w14:paraId="4066E078" w14:textId="5E8A43B4" w:rsidR="005845DD" w:rsidRPr="00EF3F24" w:rsidRDefault="005845DD" w:rsidP="007F281A">
      <w:pPr>
        <w:pStyle w:val="Indholdsfortegnelse2"/>
        <w:rPr>
          <w:lang w:eastAsia="da-DK"/>
        </w:rPr>
      </w:pPr>
      <w:r w:rsidRPr="00800CA7">
        <w:t>4.2 Eligibility criteria</w:t>
      </w:r>
      <w:r>
        <w:tab/>
      </w:r>
      <w:r>
        <w:fldChar w:fldCharType="begin"/>
      </w:r>
      <w:r>
        <w:instrText xml:space="preserve"> PAGEREF _Toc163554800 \h </w:instrText>
      </w:r>
      <w:r>
        <w:fldChar w:fldCharType="separate"/>
      </w:r>
      <w:r>
        <w:t>5</w:t>
      </w:r>
      <w:r>
        <w:fldChar w:fldCharType="end"/>
      </w:r>
    </w:p>
    <w:p w14:paraId="45BE3E6D" w14:textId="03E7DC9F" w:rsidR="005845DD" w:rsidRPr="00EF3F24" w:rsidRDefault="005845DD" w:rsidP="007F281A">
      <w:pPr>
        <w:pStyle w:val="Indholdsfortegnelse3"/>
        <w:rPr>
          <w:noProof/>
          <w:lang w:eastAsia="da-DK"/>
        </w:rPr>
        <w:pPrChange w:id="21" w:author="Malte Lund Adamsen" w:date="2024-07-11T15:59:00Z">
          <w:pPr>
            <w:pStyle w:val="Indholdsfortegnelse3"/>
            <w:tabs>
              <w:tab w:val="right" w:leader="dot" w:pos="8296"/>
            </w:tabs>
          </w:pPr>
        </w:pPrChange>
      </w:pPr>
      <w:r w:rsidRPr="00800CA7">
        <w:rPr>
          <w:noProof/>
        </w:rPr>
        <w:t>Inclusion criteria for COPD patients</w:t>
      </w:r>
      <w:r>
        <w:rPr>
          <w:noProof/>
        </w:rPr>
        <w:tab/>
      </w:r>
      <w:r>
        <w:rPr>
          <w:noProof/>
        </w:rPr>
        <w:fldChar w:fldCharType="begin"/>
      </w:r>
      <w:r>
        <w:rPr>
          <w:noProof/>
        </w:rPr>
        <w:instrText xml:space="preserve"> PAGEREF _Toc163554801 \h </w:instrText>
      </w:r>
      <w:r>
        <w:rPr>
          <w:noProof/>
        </w:rPr>
      </w:r>
      <w:r>
        <w:rPr>
          <w:noProof/>
        </w:rPr>
        <w:fldChar w:fldCharType="separate"/>
      </w:r>
      <w:r>
        <w:rPr>
          <w:noProof/>
        </w:rPr>
        <w:t>5</w:t>
      </w:r>
      <w:r>
        <w:rPr>
          <w:noProof/>
        </w:rPr>
        <w:fldChar w:fldCharType="end"/>
      </w:r>
    </w:p>
    <w:p w14:paraId="2E6DA57A" w14:textId="71E24541" w:rsidR="005845DD" w:rsidRPr="00EF3F24" w:rsidRDefault="005845DD" w:rsidP="007F281A">
      <w:pPr>
        <w:pStyle w:val="Indholdsfortegnelse3"/>
        <w:rPr>
          <w:noProof/>
          <w:lang w:eastAsia="da-DK"/>
        </w:rPr>
        <w:pPrChange w:id="22" w:author="Malte Lund Adamsen" w:date="2024-07-11T15:59:00Z">
          <w:pPr>
            <w:pStyle w:val="Indholdsfortegnelse3"/>
            <w:tabs>
              <w:tab w:val="right" w:leader="dot" w:pos="8296"/>
            </w:tabs>
          </w:pPr>
        </w:pPrChange>
      </w:pPr>
      <w:r w:rsidRPr="00800CA7">
        <w:rPr>
          <w:noProof/>
        </w:rPr>
        <w:t>Inclusion criteria for healthy participants</w:t>
      </w:r>
      <w:r>
        <w:rPr>
          <w:noProof/>
        </w:rPr>
        <w:tab/>
      </w:r>
      <w:r>
        <w:rPr>
          <w:noProof/>
        </w:rPr>
        <w:fldChar w:fldCharType="begin"/>
      </w:r>
      <w:r>
        <w:rPr>
          <w:noProof/>
        </w:rPr>
        <w:instrText xml:space="preserve"> PAGEREF _Toc163554802 \h </w:instrText>
      </w:r>
      <w:r>
        <w:rPr>
          <w:noProof/>
        </w:rPr>
      </w:r>
      <w:r>
        <w:rPr>
          <w:noProof/>
        </w:rPr>
        <w:fldChar w:fldCharType="separate"/>
      </w:r>
      <w:r>
        <w:rPr>
          <w:noProof/>
        </w:rPr>
        <w:t>5</w:t>
      </w:r>
      <w:r>
        <w:rPr>
          <w:noProof/>
        </w:rPr>
        <w:fldChar w:fldCharType="end"/>
      </w:r>
    </w:p>
    <w:p w14:paraId="3F7216E8" w14:textId="53C12CDC" w:rsidR="005845DD" w:rsidRPr="00EF3F24" w:rsidRDefault="005845DD" w:rsidP="007F281A">
      <w:pPr>
        <w:pStyle w:val="Indholdsfortegnelse3"/>
        <w:rPr>
          <w:noProof/>
          <w:lang w:eastAsia="da-DK"/>
        </w:rPr>
        <w:pPrChange w:id="23" w:author="Malte Lund Adamsen" w:date="2024-07-11T15:59:00Z">
          <w:pPr>
            <w:pStyle w:val="Indholdsfortegnelse3"/>
            <w:tabs>
              <w:tab w:val="right" w:leader="dot" w:pos="8296"/>
            </w:tabs>
          </w:pPr>
        </w:pPrChange>
      </w:pPr>
      <w:r w:rsidRPr="00800CA7">
        <w:rPr>
          <w:noProof/>
        </w:rPr>
        <w:t>Exclusion criteria for COPD patients</w:t>
      </w:r>
      <w:r>
        <w:rPr>
          <w:noProof/>
        </w:rPr>
        <w:tab/>
      </w:r>
      <w:r>
        <w:rPr>
          <w:noProof/>
        </w:rPr>
        <w:fldChar w:fldCharType="begin"/>
      </w:r>
      <w:r>
        <w:rPr>
          <w:noProof/>
        </w:rPr>
        <w:instrText xml:space="preserve"> PAGEREF _Toc163554803 \h </w:instrText>
      </w:r>
      <w:r>
        <w:rPr>
          <w:noProof/>
        </w:rPr>
      </w:r>
      <w:r>
        <w:rPr>
          <w:noProof/>
        </w:rPr>
        <w:fldChar w:fldCharType="separate"/>
      </w:r>
      <w:r>
        <w:rPr>
          <w:noProof/>
        </w:rPr>
        <w:t>5</w:t>
      </w:r>
      <w:r>
        <w:rPr>
          <w:noProof/>
        </w:rPr>
        <w:fldChar w:fldCharType="end"/>
      </w:r>
    </w:p>
    <w:p w14:paraId="16E5971A" w14:textId="38DB7163" w:rsidR="005845DD" w:rsidRPr="00EF3F24" w:rsidRDefault="005845DD" w:rsidP="007F281A">
      <w:pPr>
        <w:pStyle w:val="Indholdsfortegnelse3"/>
        <w:rPr>
          <w:noProof/>
          <w:lang w:eastAsia="da-DK"/>
        </w:rPr>
        <w:pPrChange w:id="24" w:author="Malte Lund Adamsen" w:date="2024-07-11T15:59:00Z">
          <w:pPr>
            <w:pStyle w:val="Indholdsfortegnelse3"/>
            <w:tabs>
              <w:tab w:val="right" w:leader="dot" w:pos="8296"/>
            </w:tabs>
          </w:pPr>
        </w:pPrChange>
      </w:pPr>
      <w:r w:rsidRPr="00800CA7">
        <w:rPr>
          <w:noProof/>
        </w:rPr>
        <w:t>Exclusion criteria for heathy controls</w:t>
      </w:r>
      <w:r>
        <w:rPr>
          <w:noProof/>
        </w:rPr>
        <w:tab/>
      </w:r>
      <w:r>
        <w:rPr>
          <w:noProof/>
        </w:rPr>
        <w:fldChar w:fldCharType="begin"/>
      </w:r>
      <w:r>
        <w:rPr>
          <w:noProof/>
        </w:rPr>
        <w:instrText xml:space="preserve"> PAGEREF _Toc163554804 \h </w:instrText>
      </w:r>
      <w:r>
        <w:rPr>
          <w:noProof/>
        </w:rPr>
      </w:r>
      <w:r>
        <w:rPr>
          <w:noProof/>
        </w:rPr>
        <w:fldChar w:fldCharType="separate"/>
      </w:r>
      <w:r>
        <w:rPr>
          <w:noProof/>
        </w:rPr>
        <w:t>5</w:t>
      </w:r>
      <w:r>
        <w:rPr>
          <w:noProof/>
        </w:rPr>
        <w:fldChar w:fldCharType="end"/>
      </w:r>
    </w:p>
    <w:p w14:paraId="00E28B9A" w14:textId="0F070A7F" w:rsidR="005845DD" w:rsidRPr="00EF3F24" w:rsidRDefault="005845DD" w:rsidP="007F281A">
      <w:pPr>
        <w:pStyle w:val="Indholdsfortegnelse2"/>
        <w:rPr>
          <w:lang w:eastAsia="da-DK"/>
        </w:rPr>
      </w:pPr>
      <w:r w:rsidRPr="00800CA7">
        <w:t>4.3 Outcomes</w:t>
      </w:r>
      <w:r>
        <w:tab/>
      </w:r>
      <w:r>
        <w:fldChar w:fldCharType="begin"/>
      </w:r>
      <w:r>
        <w:instrText xml:space="preserve"> PAGEREF _Toc163554805 \h </w:instrText>
      </w:r>
      <w:r>
        <w:fldChar w:fldCharType="separate"/>
      </w:r>
      <w:r>
        <w:t>6</w:t>
      </w:r>
      <w:r>
        <w:fldChar w:fldCharType="end"/>
      </w:r>
    </w:p>
    <w:p w14:paraId="0E124D8B" w14:textId="7BB9AA79" w:rsidR="005845DD" w:rsidRPr="00EF3F24" w:rsidRDefault="005845DD" w:rsidP="007F281A">
      <w:pPr>
        <w:pStyle w:val="Indholdsfortegnelse3"/>
        <w:rPr>
          <w:noProof/>
          <w:lang w:eastAsia="da-DK"/>
        </w:rPr>
        <w:pPrChange w:id="25" w:author="Malte Lund Adamsen" w:date="2024-07-11T15:59:00Z">
          <w:pPr>
            <w:pStyle w:val="Indholdsfortegnelse3"/>
            <w:tabs>
              <w:tab w:val="right" w:leader="dot" w:pos="8296"/>
            </w:tabs>
          </w:pPr>
        </w:pPrChange>
      </w:pPr>
      <w:r w:rsidRPr="00800CA7">
        <w:rPr>
          <w:noProof/>
        </w:rPr>
        <w:t>Primary</w:t>
      </w:r>
      <w:r>
        <w:rPr>
          <w:noProof/>
        </w:rPr>
        <w:tab/>
      </w:r>
      <w:r>
        <w:rPr>
          <w:noProof/>
        </w:rPr>
        <w:fldChar w:fldCharType="begin"/>
      </w:r>
      <w:r>
        <w:rPr>
          <w:noProof/>
        </w:rPr>
        <w:instrText xml:space="preserve"> PAGEREF _Toc163554806 \h </w:instrText>
      </w:r>
      <w:r>
        <w:rPr>
          <w:noProof/>
        </w:rPr>
      </w:r>
      <w:r>
        <w:rPr>
          <w:noProof/>
        </w:rPr>
        <w:fldChar w:fldCharType="separate"/>
      </w:r>
      <w:r>
        <w:rPr>
          <w:noProof/>
        </w:rPr>
        <w:t>6</w:t>
      </w:r>
      <w:r>
        <w:rPr>
          <w:noProof/>
        </w:rPr>
        <w:fldChar w:fldCharType="end"/>
      </w:r>
    </w:p>
    <w:p w14:paraId="6F35829E" w14:textId="64FB7687" w:rsidR="005845DD" w:rsidRPr="00EF3F24" w:rsidRDefault="005845DD" w:rsidP="007F281A">
      <w:pPr>
        <w:pStyle w:val="Indholdsfortegnelse3"/>
        <w:rPr>
          <w:noProof/>
          <w:lang w:eastAsia="da-DK"/>
        </w:rPr>
        <w:pPrChange w:id="26" w:author="Malte Lund Adamsen" w:date="2024-07-11T15:59:00Z">
          <w:pPr>
            <w:pStyle w:val="Indholdsfortegnelse3"/>
            <w:tabs>
              <w:tab w:val="right" w:leader="dot" w:pos="8296"/>
            </w:tabs>
          </w:pPr>
        </w:pPrChange>
      </w:pPr>
      <w:r w:rsidRPr="00800CA7">
        <w:rPr>
          <w:noProof/>
        </w:rPr>
        <w:t>Key secondary</w:t>
      </w:r>
      <w:r>
        <w:rPr>
          <w:noProof/>
        </w:rPr>
        <w:tab/>
      </w:r>
      <w:r>
        <w:rPr>
          <w:noProof/>
        </w:rPr>
        <w:fldChar w:fldCharType="begin"/>
      </w:r>
      <w:r>
        <w:rPr>
          <w:noProof/>
        </w:rPr>
        <w:instrText xml:space="preserve"> PAGEREF _Toc163554807 \h </w:instrText>
      </w:r>
      <w:r>
        <w:rPr>
          <w:noProof/>
        </w:rPr>
      </w:r>
      <w:r>
        <w:rPr>
          <w:noProof/>
        </w:rPr>
        <w:fldChar w:fldCharType="separate"/>
      </w:r>
      <w:r>
        <w:rPr>
          <w:noProof/>
        </w:rPr>
        <w:t>6</w:t>
      </w:r>
      <w:r>
        <w:rPr>
          <w:noProof/>
        </w:rPr>
        <w:fldChar w:fldCharType="end"/>
      </w:r>
    </w:p>
    <w:p w14:paraId="72E0EAC8" w14:textId="5E3E2842" w:rsidR="005845DD" w:rsidRPr="00EF3F24" w:rsidRDefault="005845DD" w:rsidP="007F281A">
      <w:pPr>
        <w:pStyle w:val="Indholdsfortegnelse3"/>
        <w:rPr>
          <w:noProof/>
          <w:lang w:eastAsia="da-DK"/>
        </w:rPr>
        <w:pPrChange w:id="27" w:author="Malte Lund Adamsen" w:date="2024-07-11T15:59:00Z">
          <w:pPr>
            <w:pStyle w:val="Indholdsfortegnelse3"/>
            <w:tabs>
              <w:tab w:val="right" w:leader="dot" w:pos="8296"/>
            </w:tabs>
          </w:pPr>
        </w:pPrChange>
      </w:pPr>
      <w:r w:rsidRPr="00800CA7">
        <w:rPr>
          <w:noProof/>
        </w:rPr>
        <w:t>Other secondary</w:t>
      </w:r>
      <w:r>
        <w:rPr>
          <w:noProof/>
        </w:rPr>
        <w:tab/>
      </w:r>
      <w:r>
        <w:rPr>
          <w:noProof/>
        </w:rPr>
        <w:fldChar w:fldCharType="begin"/>
      </w:r>
      <w:r>
        <w:rPr>
          <w:noProof/>
        </w:rPr>
        <w:instrText xml:space="preserve"> PAGEREF _Toc163554808 \h </w:instrText>
      </w:r>
      <w:r>
        <w:rPr>
          <w:noProof/>
        </w:rPr>
      </w:r>
      <w:r>
        <w:rPr>
          <w:noProof/>
        </w:rPr>
        <w:fldChar w:fldCharType="separate"/>
      </w:r>
      <w:r>
        <w:rPr>
          <w:noProof/>
        </w:rPr>
        <w:t>6</w:t>
      </w:r>
      <w:r>
        <w:rPr>
          <w:noProof/>
        </w:rPr>
        <w:fldChar w:fldCharType="end"/>
      </w:r>
    </w:p>
    <w:p w14:paraId="399BFB29" w14:textId="591CD39F" w:rsidR="005845DD" w:rsidRPr="00EF3F24" w:rsidRDefault="005845DD" w:rsidP="007F281A">
      <w:pPr>
        <w:pStyle w:val="Indholdsfortegnelse2"/>
        <w:rPr>
          <w:lang w:eastAsia="da-DK"/>
        </w:rPr>
      </w:pPr>
      <w:r w:rsidRPr="00800CA7">
        <w:t>4.4 Experimental procedures</w:t>
      </w:r>
      <w:r>
        <w:tab/>
      </w:r>
      <w:r>
        <w:fldChar w:fldCharType="begin"/>
      </w:r>
      <w:r>
        <w:instrText xml:space="preserve"> PAGEREF _Toc163554809 \h </w:instrText>
      </w:r>
      <w:r>
        <w:fldChar w:fldCharType="separate"/>
      </w:r>
      <w:r>
        <w:t>7</w:t>
      </w:r>
      <w:r>
        <w:fldChar w:fldCharType="end"/>
      </w:r>
    </w:p>
    <w:p w14:paraId="2FFF1B27" w14:textId="7844C9F4" w:rsidR="005845DD" w:rsidRPr="00EF3F24" w:rsidRDefault="005845DD" w:rsidP="007F281A">
      <w:pPr>
        <w:pStyle w:val="Indholdsfortegnelse3"/>
        <w:rPr>
          <w:noProof/>
          <w:lang w:eastAsia="da-DK"/>
        </w:rPr>
        <w:pPrChange w:id="28" w:author="Malte Lund Adamsen" w:date="2024-07-11T15:59:00Z">
          <w:pPr>
            <w:pStyle w:val="Indholdsfortegnelse3"/>
            <w:tabs>
              <w:tab w:val="right" w:leader="dot" w:pos="8296"/>
            </w:tabs>
          </w:pPr>
        </w:pPrChange>
      </w:pPr>
      <w:r w:rsidRPr="00800CA7">
        <w:rPr>
          <w:noProof/>
        </w:rPr>
        <w:t>Recruitment and collection of ethical approval</w:t>
      </w:r>
      <w:r>
        <w:rPr>
          <w:noProof/>
        </w:rPr>
        <w:tab/>
      </w:r>
      <w:r>
        <w:rPr>
          <w:noProof/>
        </w:rPr>
        <w:fldChar w:fldCharType="begin"/>
      </w:r>
      <w:r>
        <w:rPr>
          <w:noProof/>
        </w:rPr>
        <w:instrText xml:space="preserve"> PAGEREF _Toc163554810 \h </w:instrText>
      </w:r>
      <w:r>
        <w:rPr>
          <w:noProof/>
        </w:rPr>
      </w:r>
      <w:r>
        <w:rPr>
          <w:noProof/>
        </w:rPr>
        <w:fldChar w:fldCharType="separate"/>
      </w:r>
      <w:r>
        <w:rPr>
          <w:noProof/>
        </w:rPr>
        <w:t>7</w:t>
      </w:r>
      <w:r>
        <w:rPr>
          <w:noProof/>
        </w:rPr>
        <w:fldChar w:fldCharType="end"/>
      </w:r>
    </w:p>
    <w:p w14:paraId="68C1770A" w14:textId="1EF68CF3" w:rsidR="005845DD" w:rsidRPr="00EF3F24" w:rsidRDefault="005845DD" w:rsidP="007F281A">
      <w:pPr>
        <w:pStyle w:val="Indholdsfortegnelse3"/>
        <w:rPr>
          <w:noProof/>
          <w:lang w:eastAsia="da-DK"/>
        </w:rPr>
        <w:pPrChange w:id="29" w:author="Malte Lund Adamsen" w:date="2024-07-11T15:59:00Z">
          <w:pPr>
            <w:pStyle w:val="Indholdsfortegnelse3"/>
            <w:tabs>
              <w:tab w:val="right" w:leader="dot" w:pos="8296"/>
            </w:tabs>
          </w:pPr>
        </w:pPrChange>
      </w:pPr>
      <w:r w:rsidRPr="00800CA7">
        <w:rPr>
          <w:noProof/>
        </w:rPr>
        <w:t>Experimental setup</w:t>
      </w:r>
      <w:r>
        <w:rPr>
          <w:noProof/>
        </w:rPr>
        <w:tab/>
      </w:r>
      <w:r>
        <w:rPr>
          <w:noProof/>
        </w:rPr>
        <w:fldChar w:fldCharType="begin"/>
      </w:r>
      <w:r>
        <w:rPr>
          <w:noProof/>
        </w:rPr>
        <w:instrText xml:space="preserve"> PAGEREF _Toc163554811 \h </w:instrText>
      </w:r>
      <w:r>
        <w:rPr>
          <w:noProof/>
        </w:rPr>
      </w:r>
      <w:r>
        <w:rPr>
          <w:noProof/>
        </w:rPr>
        <w:fldChar w:fldCharType="separate"/>
      </w:r>
      <w:r>
        <w:rPr>
          <w:noProof/>
        </w:rPr>
        <w:t>8</w:t>
      </w:r>
      <w:r>
        <w:rPr>
          <w:noProof/>
        </w:rPr>
        <w:fldChar w:fldCharType="end"/>
      </w:r>
    </w:p>
    <w:p w14:paraId="6100AC99" w14:textId="0FF3B949" w:rsidR="005845DD" w:rsidRPr="00EF3F24" w:rsidRDefault="005845DD" w:rsidP="007F281A">
      <w:pPr>
        <w:pStyle w:val="Indholdsfortegnelse3"/>
        <w:rPr>
          <w:noProof/>
          <w:lang w:eastAsia="da-DK"/>
        </w:rPr>
        <w:pPrChange w:id="30" w:author="Malte Lund Adamsen" w:date="2024-07-11T15:59:00Z">
          <w:pPr>
            <w:pStyle w:val="Indholdsfortegnelse3"/>
            <w:tabs>
              <w:tab w:val="right" w:leader="dot" w:pos="8296"/>
            </w:tabs>
          </w:pPr>
        </w:pPrChange>
      </w:pPr>
      <w:r w:rsidRPr="00800CA7">
        <w:rPr>
          <w:noProof/>
        </w:rPr>
        <w:t>Lung function testing</w:t>
      </w:r>
      <w:r>
        <w:rPr>
          <w:noProof/>
        </w:rPr>
        <w:tab/>
      </w:r>
      <w:r>
        <w:rPr>
          <w:noProof/>
        </w:rPr>
        <w:fldChar w:fldCharType="begin"/>
      </w:r>
      <w:r>
        <w:rPr>
          <w:noProof/>
        </w:rPr>
        <w:instrText xml:space="preserve"> PAGEREF _Toc163554812 \h </w:instrText>
      </w:r>
      <w:r>
        <w:rPr>
          <w:noProof/>
        </w:rPr>
      </w:r>
      <w:r>
        <w:rPr>
          <w:noProof/>
        </w:rPr>
        <w:fldChar w:fldCharType="separate"/>
      </w:r>
      <w:r>
        <w:rPr>
          <w:noProof/>
        </w:rPr>
        <w:t>8</w:t>
      </w:r>
      <w:r>
        <w:rPr>
          <w:noProof/>
        </w:rPr>
        <w:fldChar w:fldCharType="end"/>
      </w:r>
    </w:p>
    <w:p w14:paraId="71EA4DFC" w14:textId="69C9542A" w:rsidR="005845DD" w:rsidRPr="00EF3F24" w:rsidRDefault="005845DD" w:rsidP="007F281A">
      <w:pPr>
        <w:pStyle w:val="Indholdsfortegnelse3"/>
        <w:rPr>
          <w:noProof/>
          <w:lang w:eastAsia="da-DK"/>
        </w:rPr>
        <w:pPrChange w:id="31" w:author="Malte Lund Adamsen" w:date="2024-07-11T15:59:00Z">
          <w:pPr>
            <w:pStyle w:val="Indholdsfortegnelse3"/>
            <w:tabs>
              <w:tab w:val="right" w:leader="dot" w:pos="8296"/>
            </w:tabs>
          </w:pPr>
        </w:pPrChange>
      </w:pPr>
      <w:r w:rsidRPr="00800CA7">
        <w:rPr>
          <w:noProof/>
        </w:rPr>
        <w:t>CPET</w:t>
      </w:r>
      <w:r>
        <w:rPr>
          <w:noProof/>
        </w:rPr>
        <w:tab/>
      </w:r>
      <w:r>
        <w:rPr>
          <w:noProof/>
        </w:rPr>
        <w:fldChar w:fldCharType="begin"/>
      </w:r>
      <w:r>
        <w:rPr>
          <w:noProof/>
        </w:rPr>
        <w:instrText xml:space="preserve"> PAGEREF _Toc163554813 \h </w:instrText>
      </w:r>
      <w:r>
        <w:rPr>
          <w:noProof/>
        </w:rPr>
      </w:r>
      <w:r>
        <w:rPr>
          <w:noProof/>
        </w:rPr>
        <w:fldChar w:fldCharType="separate"/>
      </w:r>
      <w:r>
        <w:rPr>
          <w:noProof/>
        </w:rPr>
        <w:t>9</w:t>
      </w:r>
      <w:r>
        <w:rPr>
          <w:noProof/>
        </w:rPr>
        <w:fldChar w:fldCharType="end"/>
      </w:r>
    </w:p>
    <w:p w14:paraId="44BEA5AC" w14:textId="3412F9CA" w:rsidR="005845DD" w:rsidRPr="00EF3F24" w:rsidRDefault="005845DD" w:rsidP="007F281A">
      <w:pPr>
        <w:pStyle w:val="Indholdsfortegnelse3"/>
        <w:rPr>
          <w:noProof/>
          <w:lang w:eastAsia="da-DK"/>
        </w:rPr>
        <w:pPrChange w:id="32" w:author="Malte Lund Adamsen" w:date="2024-07-11T15:59:00Z">
          <w:pPr>
            <w:pStyle w:val="Indholdsfortegnelse3"/>
            <w:tabs>
              <w:tab w:val="right" w:leader="dot" w:pos="8296"/>
            </w:tabs>
          </w:pPr>
        </w:pPrChange>
      </w:pPr>
      <w:r w:rsidRPr="00800CA7">
        <w:rPr>
          <w:noProof/>
        </w:rPr>
        <w:t>D</w:t>
      </w:r>
      <w:r w:rsidRPr="00800CA7">
        <w:rPr>
          <w:noProof/>
          <w:vertAlign w:val="subscript"/>
        </w:rPr>
        <w:t>L,CO,NO</w:t>
      </w:r>
      <w:r>
        <w:rPr>
          <w:noProof/>
        </w:rPr>
        <w:tab/>
      </w:r>
      <w:r>
        <w:rPr>
          <w:noProof/>
        </w:rPr>
        <w:fldChar w:fldCharType="begin"/>
      </w:r>
      <w:r>
        <w:rPr>
          <w:noProof/>
        </w:rPr>
        <w:instrText xml:space="preserve"> PAGEREF _Toc163554814 \h </w:instrText>
      </w:r>
      <w:r>
        <w:rPr>
          <w:noProof/>
        </w:rPr>
      </w:r>
      <w:r>
        <w:rPr>
          <w:noProof/>
        </w:rPr>
        <w:fldChar w:fldCharType="separate"/>
      </w:r>
      <w:r>
        <w:rPr>
          <w:noProof/>
        </w:rPr>
        <w:t>9</w:t>
      </w:r>
      <w:r>
        <w:rPr>
          <w:noProof/>
        </w:rPr>
        <w:fldChar w:fldCharType="end"/>
      </w:r>
    </w:p>
    <w:p w14:paraId="60E68B54" w14:textId="4A487CDB" w:rsidR="005845DD" w:rsidRPr="00EF3F24" w:rsidRDefault="005845DD" w:rsidP="007F281A">
      <w:pPr>
        <w:pStyle w:val="Indholdsfortegnelse3"/>
        <w:rPr>
          <w:noProof/>
          <w:lang w:eastAsia="da-DK"/>
        </w:rPr>
        <w:pPrChange w:id="33" w:author="Malte Lund Adamsen" w:date="2024-07-11T15:59:00Z">
          <w:pPr>
            <w:pStyle w:val="Indholdsfortegnelse3"/>
            <w:tabs>
              <w:tab w:val="right" w:leader="dot" w:pos="8296"/>
            </w:tabs>
          </w:pPr>
        </w:pPrChange>
      </w:pPr>
      <w:r w:rsidRPr="00800CA7">
        <w:rPr>
          <w:noProof/>
        </w:rPr>
        <w:t>Cardiac output</w:t>
      </w:r>
      <w:r>
        <w:rPr>
          <w:noProof/>
        </w:rPr>
        <w:tab/>
      </w:r>
      <w:r>
        <w:rPr>
          <w:noProof/>
        </w:rPr>
        <w:fldChar w:fldCharType="begin"/>
      </w:r>
      <w:r>
        <w:rPr>
          <w:noProof/>
        </w:rPr>
        <w:instrText xml:space="preserve"> PAGEREF _Toc163554815 \h </w:instrText>
      </w:r>
      <w:r>
        <w:rPr>
          <w:noProof/>
        </w:rPr>
      </w:r>
      <w:r>
        <w:rPr>
          <w:noProof/>
        </w:rPr>
        <w:fldChar w:fldCharType="separate"/>
      </w:r>
      <w:r>
        <w:rPr>
          <w:noProof/>
        </w:rPr>
        <w:t>10</w:t>
      </w:r>
      <w:r>
        <w:rPr>
          <w:noProof/>
        </w:rPr>
        <w:fldChar w:fldCharType="end"/>
      </w:r>
    </w:p>
    <w:p w14:paraId="077BF92D" w14:textId="6C37B015" w:rsidR="005845DD" w:rsidRPr="00EF3F24" w:rsidRDefault="005845DD" w:rsidP="007F281A">
      <w:pPr>
        <w:pStyle w:val="Indholdsfortegnelse3"/>
        <w:rPr>
          <w:noProof/>
          <w:lang w:eastAsia="da-DK"/>
        </w:rPr>
        <w:pPrChange w:id="34" w:author="Malte Lund Adamsen" w:date="2024-07-11T15:59:00Z">
          <w:pPr>
            <w:pStyle w:val="Indholdsfortegnelse3"/>
            <w:tabs>
              <w:tab w:val="right" w:leader="dot" w:pos="8296"/>
            </w:tabs>
          </w:pPr>
        </w:pPrChange>
      </w:pPr>
      <w:r w:rsidRPr="00800CA7">
        <w:rPr>
          <w:noProof/>
        </w:rPr>
        <w:t>Arterial catheterisation and sampling</w:t>
      </w:r>
      <w:r>
        <w:rPr>
          <w:noProof/>
        </w:rPr>
        <w:tab/>
      </w:r>
      <w:r>
        <w:rPr>
          <w:noProof/>
        </w:rPr>
        <w:fldChar w:fldCharType="begin"/>
      </w:r>
      <w:r>
        <w:rPr>
          <w:noProof/>
        </w:rPr>
        <w:instrText xml:space="preserve"> PAGEREF _Toc163554816 \h </w:instrText>
      </w:r>
      <w:r>
        <w:rPr>
          <w:noProof/>
        </w:rPr>
      </w:r>
      <w:r>
        <w:rPr>
          <w:noProof/>
        </w:rPr>
        <w:fldChar w:fldCharType="separate"/>
      </w:r>
      <w:r>
        <w:rPr>
          <w:noProof/>
        </w:rPr>
        <w:t>10</w:t>
      </w:r>
      <w:r>
        <w:rPr>
          <w:noProof/>
        </w:rPr>
        <w:fldChar w:fldCharType="end"/>
      </w:r>
    </w:p>
    <w:p w14:paraId="3A12D6CA" w14:textId="314C03AD" w:rsidR="005845DD" w:rsidRPr="00EF3F24" w:rsidRDefault="005845DD" w:rsidP="007F281A">
      <w:pPr>
        <w:pStyle w:val="Indholdsfortegnelse3"/>
        <w:rPr>
          <w:noProof/>
          <w:lang w:eastAsia="da-DK"/>
        </w:rPr>
        <w:pPrChange w:id="35" w:author="Malte Lund Adamsen" w:date="2024-07-11T15:59:00Z">
          <w:pPr>
            <w:pStyle w:val="Indholdsfortegnelse3"/>
            <w:tabs>
              <w:tab w:val="right" w:leader="dot" w:pos="8296"/>
            </w:tabs>
          </w:pPr>
        </w:pPrChange>
      </w:pPr>
      <w:r w:rsidRPr="00800CA7">
        <w:rPr>
          <w:noProof/>
        </w:rPr>
        <w:t>Oxygen uptake kinetics</w:t>
      </w:r>
      <w:r>
        <w:rPr>
          <w:noProof/>
        </w:rPr>
        <w:tab/>
      </w:r>
      <w:r>
        <w:rPr>
          <w:noProof/>
        </w:rPr>
        <w:fldChar w:fldCharType="begin"/>
      </w:r>
      <w:r>
        <w:rPr>
          <w:noProof/>
        </w:rPr>
        <w:instrText xml:space="preserve"> PAGEREF _Toc163554817 \h </w:instrText>
      </w:r>
      <w:r>
        <w:rPr>
          <w:noProof/>
        </w:rPr>
      </w:r>
      <w:r>
        <w:rPr>
          <w:noProof/>
        </w:rPr>
        <w:fldChar w:fldCharType="separate"/>
      </w:r>
      <w:r>
        <w:rPr>
          <w:noProof/>
        </w:rPr>
        <w:t>11</w:t>
      </w:r>
      <w:r>
        <w:rPr>
          <w:noProof/>
        </w:rPr>
        <w:fldChar w:fldCharType="end"/>
      </w:r>
    </w:p>
    <w:p w14:paraId="7FC6D9FF" w14:textId="4D89E6E5" w:rsidR="005845DD" w:rsidRPr="00EF3F24" w:rsidRDefault="005845DD" w:rsidP="007F281A">
      <w:pPr>
        <w:pStyle w:val="Indholdsfortegnelse3"/>
        <w:rPr>
          <w:noProof/>
          <w:lang w:eastAsia="da-DK"/>
        </w:rPr>
        <w:pPrChange w:id="36" w:author="Malte Lund Adamsen" w:date="2024-07-11T15:59:00Z">
          <w:pPr>
            <w:pStyle w:val="Indholdsfortegnelse3"/>
            <w:tabs>
              <w:tab w:val="right" w:leader="dot" w:pos="8296"/>
            </w:tabs>
          </w:pPr>
        </w:pPrChange>
      </w:pPr>
      <w:r w:rsidRPr="00800CA7">
        <w:rPr>
          <w:rFonts w:eastAsia="Times New Roman"/>
          <w:iCs/>
          <w:noProof/>
          <w:color w:val="000000"/>
          <w:lang w:eastAsia="da-DK"/>
        </w:rPr>
        <w:t>Body composition</w:t>
      </w:r>
      <w:r>
        <w:rPr>
          <w:noProof/>
        </w:rPr>
        <w:tab/>
      </w:r>
      <w:r>
        <w:rPr>
          <w:noProof/>
        </w:rPr>
        <w:fldChar w:fldCharType="begin"/>
      </w:r>
      <w:r>
        <w:rPr>
          <w:noProof/>
        </w:rPr>
        <w:instrText xml:space="preserve"> PAGEREF _Toc163554818 \h </w:instrText>
      </w:r>
      <w:r>
        <w:rPr>
          <w:noProof/>
        </w:rPr>
      </w:r>
      <w:r>
        <w:rPr>
          <w:noProof/>
        </w:rPr>
        <w:fldChar w:fldCharType="separate"/>
      </w:r>
      <w:r>
        <w:rPr>
          <w:noProof/>
        </w:rPr>
        <w:t>11</w:t>
      </w:r>
      <w:r>
        <w:rPr>
          <w:noProof/>
        </w:rPr>
        <w:fldChar w:fldCharType="end"/>
      </w:r>
    </w:p>
    <w:p w14:paraId="0AA60AF2" w14:textId="1701BD54" w:rsidR="005845DD" w:rsidRPr="00EF3F24" w:rsidRDefault="005845DD" w:rsidP="007F281A">
      <w:pPr>
        <w:pStyle w:val="Indholdsfortegnelse2"/>
        <w:rPr>
          <w:lang w:eastAsia="da-DK"/>
        </w:rPr>
      </w:pPr>
      <w:r w:rsidRPr="00800CA7">
        <w:t>4.5 Biological material and biobank</w:t>
      </w:r>
      <w:r>
        <w:tab/>
      </w:r>
      <w:r>
        <w:fldChar w:fldCharType="begin"/>
      </w:r>
      <w:r>
        <w:instrText xml:space="preserve"> PAGEREF _Toc163554819 \h </w:instrText>
      </w:r>
      <w:r>
        <w:fldChar w:fldCharType="separate"/>
      </w:r>
      <w:r>
        <w:t>11</w:t>
      </w:r>
      <w:r>
        <w:fldChar w:fldCharType="end"/>
      </w:r>
    </w:p>
    <w:p w14:paraId="1EFE8A68" w14:textId="5AD28D1F" w:rsidR="005845DD" w:rsidRPr="00EF3F24" w:rsidRDefault="005845DD" w:rsidP="007F281A">
      <w:pPr>
        <w:pStyle w:val="Indholdsfortegnelse2"/>
        <w:rPr>
          <w:lang w:eastAsia="da-DK"/>
        </w:rPr>
      </w:pPr>
      <w:r w:rsidRPr="00800CA7">
        <w:t>4.6 Sample size</w:t>
      </w:r>
      <w:r>
        <w:tab/>
      </w:r>
      <w:r>
        <w:fldChar w:fldCharType="begin"/>
      </w:r>
      <w:r>
        <w:instrText xml:space="preserve"> PAGEREF _Toc163554820 \h </w:instrText>
      </w:r>
      <w:r>
        <w:fldChar w:fldCharType="separate"/>
      </w:r>
      <w:r>
        <w:t>11</w:t>
      </w:r>
      <w:r>
        <w:fldChar w:fldCharType="end"/>
      </w:r>
    </w:p>
    <w:p w14:paraId="26107CDE" w14:textId="1D2ADA52" w:rsidR="005845DD" w:rsidRPr="00EF3F24" w:rsidRDefault="005845DD" w:rsidP="007F281A">
      <w:pPr>
        <w:pStyle w:val="Indholdsfortegnelse2"/>
        <w:rPr>
          <w:lang w:eastAsia="da-DK"/>
        </w:rPr>
      </w:pPr>
      <w:r w:rsidRPr="00800CA7">
        <w:t>4.7 Statistical procedure</w:t>
      </w:r>
      <w:r>
        <w:tab/>
      </w:r>
      <w:r>
        <w:fldChar w:fldCharType="begin"/>
      </w:r>
      <w:r>
        <w:instrText xml:space="preserve"> PAGEREF _Toc163554821 \h </w:instrText>
      </w:r>
      <w:r>
        <w:fldChar w:fldCharType="separate"/>
      </w:r>
      <w:r>
        <w:t>11</w:t>
      </w:r>
      <w:r>
        <w:fldChar w:fldCharType="end"/>
      </w:r>
    </w:p>
    <w:p w14:paraId="61931641" w14:textId="1E20AB9B" w:rsidR="005845DD" w:rsidRPr="00EF3F24" w:rsidRDefault="005845DD" w:rsidP="007F281A">
      <w:pPr>
        <w:pStyle w:val="Indholdsfortegnelse1"/>
        <w:rPr>
          <w:noProof/>
          <w:sz w:val="22"/>
          <w:szCs w:val="22"/>
          <w:lang w:eastAsia="da-DK"/>
        </w:rPr>
      </w:pPr>
      <w:r w:rsidRPr="00800CA7">
        <w:rPr>
          <w:noProof/>
        </w:rPr>
        <w:t>5. Ethical considerations</w:t>
      </w:r>
      <w:r>
        <w:rPr>
          <w:noProof/>
        </w:rPr>
        <w:tab/>
      </w:r>
      <w:r>
        <w:rPr>
          <w:noProof/>
        </w:rPr>
        <w:fldChar w:fldCharType="begin"/>
      </w:r>
      <w:r>
        <w:rPr>
          <w:noProof/>
        </w:rPr>
        <w:instrText xml:space="preserve"> PAGEREF _Toc163554822 \h </w:instrText>
      </w:r>
      <w:r>
        <w:rPr>
          <w:noProof/>
        </w:rPr>
      </w:r>
      <w:r>
        <w:rPr>
          <w:noProof/>
        </w:rPr>
        <w:fldChar w:fldCharType="separate"/>
      </w:r>
      <w:r>
        <w:rPr>
          <w:noProof/>
        </w:rPr>
        <w:t>11</w:t>
      </w:r>
      <w:r>
        <w:rPr>
          <w:noProof/>
        </w:rPr>
        <w:fldChar w:fldCharType="end"/>
      </w:r>
    </w:p>
    <w:p w14:paraId="62C9B200" w14:textId="1259899B" w:rsidR="005845DD" w:rsidRPr="00EF3F24" w:rsidRDefault="005845DD" w:rsidP="007F281A">
      <w:pPr>
        <w:pStyle w:val="Indholdsfortegnelse2"/>
        <w:rPr>
          <w:lang w:eastAsia="da-DK"/>
        </w:rPr>
      </w:pPr>
      <w:r w:rsidRPr="00800CA7">
        <w:t>5.1 General information</w:t>
      </w:r>
      <w:r>
        <w:tab/>
      </w:r>
      <w:r>
        <w:fldChar w:fldCharType="begin"/>
      </w:r>
      <w:r>
        <w:instrText xml:space="preserve"> PAGEREF _Toc163554823 \h </w:instrText>
      </w:r>
      <w:r>
        <w:fldChar w:fldCharType="separate"/>
      </w:r>
      <w:r>
        <w:t>11</w:t>
      </w:r>
      <w:r>
        <w:fldChar w:fldCharType="end"/>
      </w:r>
    </w:p>
    <w:p w14:paraId="6EBE8389" w14:textId="7BAE322F" w:rsidR="005845DD" w:rsidRPr="00EF3F24" w:rsidRDefault="005845DD" w:rsidP="007F281A">
      <w:pPr>
        <w:pStyle w:val="Indholdsfortegnelse2"/>
        <w:rPr>
          <w:lang w:eastAsia="da-DK"/>
        </w:rPr>
      </w:pPr>
      <w:r w:rsidRPr="00800CA7">
        <w:t>5.2 Significance, novelty and expected impact</w:t>
      </w:r>
      <w:r>
        <w:tab/>
      </w:r>
      <w:r>
        <w:fldChar w:fldCharType="begin"/>
      </w:r>
      <w:r>
        <w:instrText xml:space="preserve"> PAGEREF _Toc163554824 \h </w:instrText>
      </w:r>
      <w:r>
        <w:fldChar w:fldCharType="separate"/>
      </w:r>
      <w:r>
        <w:t>12</w:t>
      </w:r>
      <w:r>
        <w:fldChar w:fldCharType="end"/>
      </w:r>
    </w:p>
    <w:p w14:paraId="1DC9214C" w14:textId="3FF199DE" w:rsidR="005845DD" w:rsidRPr="00EF3F24" w:rsidRDefault="005845DD" w:rsidP="007F281A">
      <w:pPr>
        <w:pStyle w:val="Indholdsfortegnelse2"/>
        <w:rPr>
          <w:lang w:eastAsia="da-DK"/>
        </w:rPr>
      </w:pPr>
      <w:r w:rsidRPr="00800CA7">
        <w:t>5.5 Other risks of adverse events during the study</w:t>
      </w:r>
      <w:r>
        <w:tab/>
      </w:r>
      <w:r>
        <w:fldChar w:fldCharType="begin"/>
      </w:r>
      <w:r>
        <w:instrText xml:space="preserve"> PAGEREF _Toc163554825 \h </w:instrText>
      </w:r>
      <w:r>
        <w:fldChar w:fldCharType="separate"/>
      </w:r>
      <w:r>
        <w:t>12</w:t>
      </w:r>
      <w:r>
        <w:fldChar w:fldCharType="end"/>
      </w:r>
    </w:p>
    <w:p w14:paraId="480F2445" w14:textId="1BDB5CA4" w:rsidR="005845DD" w:rsidRPr="00EF3F24" w:rsidRDefault="005845DD" w:rsidP="007F281A">
      <w:pPr>
        <w:pStyle w:val="Indholdsfortegnelse2"/>
        <w:rPr>
          <w:lang w:eastAsia="da-DK"/>
        </w:rPr>
      </w:pPr>
      <w:r w:rsidRPr="00800CA7">
        <w:t>5.6 Reporting of adverse events during the study</w:t>
      </w:r>
      <w:r>
        <w:tab/>
      </w:r>
      <w:r>
        <w:fldChar w:fldCharType="begin"/>
      </w:r>
      <w:r>
        <w:instrText xml:space="preserve"> PAGEREF _Toc163554826 \h </w:instrText>
      </w:r>
      <w:r>
        <w:fldChar w:fldCharType="separate"/>
      </w:r>
      <w:r>
        <w:t>13</w:t>
      </w:r>
      <w:r>
        <w:fldChar w:fldCharType="end"/>
      </w:r>
    </w:p>
    <w:p w14:paraId="07EF45BC" w14:textId="0028EBF7" w:rsidR="005845DD" w:rsidRPr="00EF3F24" w:rsidRDefault="005845DD" w:rsidP="007F281A">
      <w:pPr>
        <w:pStyle w:val="Indholdsfortegnelse2"/>
        <w:rPr>
          <w:lang w:eastAsia="da-DK"/>
        </w:rPr>
      </w:pPr>
      <w:r w:rsidRPr="00800CA7">
        <w:t>5.7 Ensuring integrity and privacy of the participant</w:t>
      </w:r>
      <w:r>
        <w:tab/>
      </w:r>
      <w:r>
        <w:fldChar w:fldCharType="begin"/>
      </w:r>
      <w:r>
        <w:instrText xml:space="preserve"> PAGEREF _Toc163554827 \h </w:instrText>
      </w:r>
      <w:r>
        <w:fldChar w:fldCharType="separate"/>
      </w:r>
      <w:r>
        <w:t>13</w:t>
      </w:r>
      <w:r>
        <w:fldChar w:fldCharType="end"/>
      </w:r>
    </w:p>
    <w:p w14:paraId="0152E889" w14:textId="27A801FF" w:rsidR="005845DD" w:rsidRPr="00EF3F24" w:rsidRDefault="005845DD" w:rsidP="007F281A">
      <w:pPr>
        <w:pStyle w:val="Indholdsfortegnelse2"/>
        <w:rPr>
          <w:lang w:eastAsia="da-DK"/>
        </w:rPr>
      </w:pPr>
      <w:r w:rsidRPr="00800CA7">
        <w:rPr>
          <w:lang w:eastAsia="de-CH"/>
        </w:rPr>
        <w:t>5.8 Compensation</w:t>
      </w:r>
      <w:r>
        <w:tab/>
      </w:r>
      <w:r>
        <w:fldChar w:fldCharType="begin"/>
      </w:r>
      <w:r>
        <w:instrText xml:space="preserve"> PAGEREF _Toc163554828 \h </w:instrText>
      </w:r>
      <w:r>
        <w:fldChar w:fldCharType="separate"/>
      </w:r>
      <w:r>
        <w:t>13</w:t>
      </w:r>
      <w:r>
        <w:fldChar w:fldCharType="end"/>
      </w:r>
    </w:p>
    <w:p w14:paraId="64AF7BD3" w14:textId="04BFF452" w:rsidR="005845DD" w:rsidRPr="00EF3F24" w:rsidRDefault="005845DD" w:rsidP="007F281A">
      <w:pPr>
        <w:pStyle w:val="Indholdsfortegnelse1"/>
        <w:rPr>
          <w:noProof/>
          <w:sz w:val="22"/>
          <w:szCs w:val="22"/>
          <w:lang w:eastAsia="da-DK"/>
        </w:rPr>
      </w:pPr>
      <w:r w:rsidRPr="00800CA7">
        <w:rPr>
          <w:noProof/>
        </w:rPr>
        <w:lastRenderedPageBreak/>
        <w:t>6. Study location, feasibility and organization</w:t>
      </w:r>
      <w:r>
        <w:rPr>
          <w:noProof/>
        </w:rPr>
        <w:tab/>
      </w:r>
      <w:r>
        <w:rPr>
          <w:noProof/>
        </w:rPr>
        <w:fldChar w:fldCharType="begin"/>
      </w:r>
      <w:r>
        <w:rPr>
          <w:noProof/>
        </w:rPr>
        <w:instrText xml:space="preserve"> PAGEREF _Toc163554829 \h </w:instrText>
      </w:r>
      <w:r>
        <w:rPr>
          <w:noProof/>
        </w:rPr>
      </w:r>
      <w:r>
        <w:rPr>
          <w:noProof/>
        </w:rPr>
        <w:fldChar w:fldCharType="separate"/>
      </w:r>
      <w:r>
        <w:rPr>
          <w:noProof/>
        </w:rPr>
        <w:t>14</w:t>
      </w:r>
      <w:r>
        <w:rPr>
          <w:noProof/>
        </w:rPr>
        <w:fldChar w:fldCharType="end"/>
      </w:r>
    </w:p>
    <w:p w14:paraId="3B2E465D" w14:textId="3CA406D4" w:rsidR="005845DD" w:rsidRPr="00EF3F24" w:rsidRDefault="005845DD" w:rsidP="007F281A">
      <w:pPr>
        <w:pStyle w:val="Indholdsfortegnelse2"/>
        <w:rPr>
          <w:lang w:eastAsia="da-DK"/>
        </w:rPr>
      </w:pPr>
      <w:r w:rsidRPr="00800CA7">
        <w:t>6.1 Facilities available</w:t>
      </w:r>
      <w:r>
        <w:tab/>
      </w:r>
      <w:r>
        <w:fldChar w:fldCharType="begin"/>
      </w:r>
      <w:r>
        <w:instrText xml:space="preserve"> PAGEREF _Toc163554830 \h </w:instrText>
      </w:r>
      <w:r>
        <w:fldChar w:fldCharType="separate"/>
      </w:r>
      <w:r>
        <w:t>14</w:t>
      </w:r>
      <w:r>
        <w:fldChar w:fldCharType="end"/>
      </w:r>
    </w:p>
    <w:p w14:paraId="794E34A0" w14:textId="084C3CAA" w:rsidR="005845DD" w:rsidRPr="00EF3F24" w:rsidRDefault="005845DD" w:rsidP="007F281A">
      <w:pPr>
        <w:pStyle w:val="Indholdsfortegnelse2"/>
        <w:rPr>
          <w:lang w:eastAsia="da-DK"/>
        </w:rPr>
      </w:pPr>
      <w:r w:rsidRPr="00800CA7">
        <w:t>6.2 Funding</w:t>
      </w:r>
      <w:r>
        <w:tab/>
      </w:r>
      <w:r>
        <w:fldChar w:fldCharType="begin"/>
      </w:r>
      <w:r>
        <w:instrText xml:space="preserve"> PAGEREF _Toc163554831 \h </w:instrText>
      </w:r>
      <w:r>
        <w:fldChar w:fldCharType="separate"/>
      </w:r>
      <w:r>
        <w:t>14</w:t>
      </w:r>
      <w:r>
        <w:fldChar w:fldCharType="end"/>
      </w:r>
    </w:p>
    <w:p w14:paraId="4845CBF8" w14:textId="027177AA" w:rsidR="005845DD" w:rsidRPr="00EF3F24" w:rsidRDefault="005845DD" w:rsidP="007F281A">
      <w:pPr>
        <w:pStyle w:val="Indholdsfortegnelse1"/>
        <w:rPr>
          <w:noProof/>
          <w:sz w:val="22"/>
          <w:szCs w:val="22"/>
          <w:lang w:eastAsia="da-DK"/>
        </w:rPr>
      </w:pPr>
      <w:r w:rsidRPr="00800CA7">
        <w:rPr>
          <w:noProof/>
        </w:rPr>
        <w:t>7. Time schedule</w:t>
      </w:r>
      <w:r>
        <w:rPr>
          <w:noProof/>
        </w:rPr>
        <w:tab/>
      </w:r>
      <w:r>
        <w:rPr>
          <w:noProof/>
        </w:rPr>
        <w:fldChar w:fldCharType="begin"/>
      </w:r>
      <w:r>
        <w:rPr>
          <w:noProof/>
        </w:rPr>
        <w:instrText xml:space="preserve"> PAGEREF _Toc163554832 \h </w:instrText>
      </w:r>
      <w:r>
        <w:rPr>
          <w:noProof/>
        </w:rPr>
      </w:r>
      <w:r>
        <w:rPr>
          <w:noProof/>
        </w:rPr>
        <w:fldChar w:fldCharType="separate"/>
      </w:r>
      <w:r>
        <w:rPr>
          <w:noProof/>
        </w:rPr>
        <w:t>14</w:t>
      </w:r>
      <w:r>
        <w:rPr>
          <w:noProof/>
        </w:rPr>
        <w:fldChar w:fldCharType="end"/>
      </w:r>
    </w:p>
    <w:p w14:paraId="38AECE06" w14:textId="51515ACF" w:rsidR="005845DD" w:rsidRPr="00EF3F24" w:rsidRDefault="005845DD" w:rsidP="007F281A">
      <w:pPr>
        <w:pStyle w:val="Indholdsfortegnelse1"/>
        <w:rPr>
          <w:noProof/>
          <w:sz w:val="22"/>
          <w:szCs w:val="22"/>
          <w:lang w:eastAsia="da-DK"/>
        </w:rPr>
      </w:pPr>
      <w:r w:rsidRPr="00800CA7">
        <w:rPr>
          <w:noProof/>
        </w:rPr>
        <w:t>8. References</w:t>
      </w:r>
      <w:r>
        <w:rPr>
          <w:noProof/>
        </w:rPr>
        <w:tab/>
      </w:r>
      <w:r>
        <w:rPr>
          <w:noProof/>
        </w:rPr>
        <w:fldChar w:fldCharType="begin"/>
      </w:r>
      <w:r>
        <w:rPr>
          <w:noProof/>
        </w:rPr>
        <w:instrText xml:space="preserve"> PAGEREF _Toc163554833 \h </w:instrText>
      </w:r>
      <w:r>
        <w:rPr>
          <w:noProof/>
        </w:rPr>
      </w:r>
      <w:r>
        <w:rPr>
          <w:noProof/>
        </w:rPr>
        <w:fldChar w:fldCharType="separate"/>
      </w:r>
      <w:r>
        <w:rPr>
          <w:noProof/>
        </w:rPr>
        <w:t>14</w:t>
      </w:r>
      <w:r>
        <w:rPr>
          <w:noProof/>
        </w:rPr>
        <w:fldChar w:fldCharType="end"/>
      </w:r>
    </w:p>
    <w:p w14:paraId="2522895C" w14:textId="1FE0190E" w:rsidR="005845DD" w:rsidRPr="00EF3F24" w:rsidRDefault="005845DD" w:rsidP="007F281A">
      <w:pPr>
        <w:pStyle w:val="Indholdsfortegnelse1"/>
        <w:rPr>
          <w:noProof/>
          <w:sz w:val="22"/>
          <w:szCs w:val="22"/>
          <w:lang w:eastAsia="da-DK"/>
        </w:rPr>
      </w:pPr>
      <w:r w:rsidRPr="00800CA7">
        <w:rPr>
          <w:noProof/>
        </w:rPr>
        <w:t>Appendix A. Adverse event reporting guidelines</w:t>
      </w:r>
      <w:r>
        <w:rPr>
          <w:noProof/>
        </w:rPr>
        <w:tab/>
      </w:r>
      <w:r>
        <w:rPr>
          <w:noProof/>
        </w:rPr>
        <w:fldChar w:fldCharType="begin"/>
      </w:r>
      <w:r>
        <w:rPr>
          <w:noProof/>
        </w:rPr>
        <w:instrText xml:space="preserve"> PAGEREF _Toc163554834 \h </w:instrText>
      </w:r>
      <w:r>
        <w:rPr>
          <w:noProof/>
        </w:rPr>
      </w:r>
      <w:r>
        <w:rPr>
          <w:noProof/>
        </w:rPr>
        <w:fldChar w:fldCharType="separate"/>
      </w:r>
      <w:r>
        <w:rPr>
          <w:noProof/>
        </w:rPr>
        <w:t>16</w:t>
      </w:r>
      <w:r>
        <w:rPr>
          <w:noProof/>
        </w:rPr>
        <w:fldChar w:fldCharType="end"/>
      </w:r>
    </w:p>
    <w:p w14:paraId="38FC4558" w14:textId="38DF1088" w:rsidR="005845DD" w:rsidRPr="00EF3F24" w:rsidRDefault="005845DD" w:rsidP="007F281A">
      <w:pPr>
        <w:pStyle w:val="Indholdsfortegnelse1"/>
        <w:rPr>
          <w:noProof/>
          <w:sz w:val="22"/>
          <w:szCs w:val="22"/>
          <w:lang w:eastAsia="da-DK"/>
        </w:rPr>
      </w:pPr>
      <w:r w:rsidRPr="00800CA7">
        <w:rPr>
          <w:noProof/>
        </w:rPr>
        <w:t>Appendix B: Letter to possible participants</w:t>
      </w:r>
      <w:r>
        <w:rPr>
          <w:noProof/>
        </w:rPr>
        <w:tab/>
      </w:r>
      <w:r>
        <w:rPr>
          <w:noProof/>
        </w:rPr>
        <w:fldChar w:fldCharType="begin"/>
      </w:r>
      <w:r>
        <w:rPr>
          <w:noProof/>
        </w:rPr>
        <w:instrText xml:space="preserve"> PAGEREF _Toc163554835 \h </w:instrText>
      </w:r>
      <w:r>
        <w:rPr>
          <w:noProof/>
        </w:rPr>
      </w:r>
      <w:r>
        <w:rPr>
          <w:noProof/>
        </w:rPr>
        <w:fldChar w:fldCharType="separate"/>
      </w:r>
      <w:r>
        <w:rPr>
          <w:noProof/>
        </w:rPr>
        <w:t>17</w:t>
      </w:r>
      <w:r>
        <w:rPr>
          <w:noProof/>
        </w:rPr>
        <w:fldChar w:fldCharType="end"/>
      </w:r>
    </w:p>
    <w:p w14:paraId="19665D3B" w14:textId="40FD2047" w:rsidR="00852AFC" w:rsidRPr="00E32191" w:rsidRDefault="00A01C41" w:rsidP="007F281A">
      <w:pPr>
        <w:pStyle w:val="Indholdsfortegnelse1"/>
        <w:rPr>
          <w:noProof/>
          <w:lang w:eastAsia="da-DK"/>
        </w:rPr>
      </w:pPr>
      <w:r w:rsidRPr="00E32191">
        <w:fldChar w:fldCharType="end"/>
      </w:r>
      <w:bookmarkStart w:id="37" w:name="_Toc306029350"/>
      <w:r w:rsidR="00852AFC" w:rsidRPr="00E32191">
        <w:br w:type="page"/>
      </w:r>
    </w:p>
    <w:p w14:paraId="529FF05D" w14:textId="3AB22D66" w:rsidR="005C77B9" w:rsidRPr="00E32191" w:rsidRDefault="005C77B9" w:rsidP="007F281A">
      <w:pPr>
        <w:pStyle w:val="Overskrift1"/>
        <w:pPrChange w:id="38" w:author="Malte Lund Adamsen" w:date="2024-07-11T15:59:00Z">
          <w:pPr>
            <w:pStyle w:val="Overskrift1"/>
            <w:spacing w:before="0"/>
          </w:pPr>
        </w:pPrChange>
      </w:pPr>
      <w:bookmarkStart w:id="39" w:name="_Toc163554794"/>
      <w:del w:id="40" w:author="Malte Lund Adamsen" w:date="2024-07-11T15:49:00Z">
        <w:r w:rsidRPr="00E32191" w:rsidDel="00315EC5">
          <w:lastRenderedPageBreak/>
          <w:delText xml:space="preserve">1. </w:delText>
        </w:r>
      </w:del>
      <w:commentRangeStart w:id="41"/>
      <w:r w:rsidRPr="00E32191">
        <w:t>Abstract</w:t>
      </w:r>
      <w:bookmarkEnd w:id="39"/>
      <w:commentRangeEnd w:id="41"/>
      <w:r w:rsidR="00315EC5">
        <w:rPr>
          <w:rStyle w:val="Kommentarhenvisning"/>
          <w:rFonts w:asciiTheme="minorHAnsi" w:eastAsiaTheme="minorEastAsia" w:hAnsiTheme="minorHAnsi" w:cstheme="minorBidi"/>
          <w:b w:val="0"/>
          <w:bCs w:val="0"/>
          <w:color w:val="auto"/>
        </w:rPr>
        <w:commentReference w:id="41"/>
      </w:r>
    </w:p>
    <w:p w14:paraId="5CD4FCD8" w14:textId="14C6288D" w:rsidR="005C77B9" w:rsidRPr="00E32191" w:rsidRDefault="0072420F" w:rsidP="007F281A">
      <w:pPr>
        <w:pStyle w:val="NormalWeb"/>
        <w:pPrChange w:id="42" w:author="Malte Lund Adamsen" w:date="2024-07-11T15:59:00Z">
          <w:pPr>
            <w:pStyle w:val="NormalWeb"/>
            <w:spacing w:before="0" w:beforeAutospacing="0" w:after="0" w:afterAutospacing="0"/>
          </w:pPr>
        </w:pPrChange>
      </w:pPr>
      <w:r w:rsidRPr="00E32191">
        <w:t>Background</w:t>
      </w:r>
    </w:p>
    <w:p w14:paraId="29C5CB1C" w14:textId="012C2DB9" w:rsidR="005C77B9" w:rsidRPr="00E32191" w:rsidRDefault="005C77B9" w:rsidP="007F281A">
      <w:r w:rsidRPr="00E32191">
        <w:t>Methods</w:t>
      </w:r>
    </w:p>
    <w:p w14:paraId="32ED30CA" w14:textId="30A16CA9" w:rsidR="003A0B5A" w:rsidRPr="00E32191" w:rsidRDefault="005C77B9" w:rsidP="007F281A">
      <w:r w:rsidRPr="00E32191">
        <w:rPr>
          <w:i/>
        </w:rPr>
        <w:t>Inclusion:</w:t>
      </w:r>
      <w:r w:rsidRPr="00E32191">
        <w:t xml:space="preserve"> </w:t>
      </w:r>
      <w:r w:rsidR="007D4606" w:rsidRPr="00E32191">
        <w:t>12</w:t>
      </w:r>
      <w:r w:rsidR="00DF3307" w:rsidRPr="00E32191">
        <w:t xml:space="preserve"> </w:t>
      </w:r>
      <w:r w:rsidR="00F23DEF" w:rsidRPr="00E32191">
        <w:t xml:space="preserve">healthy </w:t>
      </w:r>
      <w:r w:rsidR="00A15200">
        <w:t xml:space="preserve">gymnasts aged 18-40 years </w:t>
      </w:r>
    </w:p>
    <w:p w14:paraId="4F181223" w14:textId="0554EC23" w:rsidR="008256EA" w:rsidRPr="00E32191" w:rsidRDefault="0027100C" w:rsidP="007F281A">
      <w:r w:rsidRPr="00E32191">
        <w:rPr>
          <w:bCs/>
          <w:i/>
          <w:iCs/>
        </w:rPr>
        <w:t>Exclusion:</w:t>
      </w:r>
      <w:r w:rsidRPr="00E32191">
        <w:rPr>
          <w:b/>
          <w:bCs/>
        </w:rPr>
        <w:t xml:space="preserve"> </w:t>
      </w:r>
      <w:r w:rsidR="00A15200">
        <w:t>Any known heart or lung disease</w:t>
      </w:r>
    </w:p>
    <w:p w14:paraId="3C13133A" w14:textId="731BED4F" w:rsidR="005C77B9" w:rsidRPr="00E32191" w:rsidRDefault="005C77B9" w:rsidP="007F281A">
      <w:r w:rsidRPr="00E32191">
        <w:rPr>
          <w:i/>
        </w:rPr>
        <w:t>Design:</w:t>
      </w:r>
      <w:r w:rsidRPr="00E32191">
        <w:t xml:space="preserve"> </w:t>
      </w:r>
      <w:r w:rsidR="00A15200">
        <w:t>Exploratory, randomised cross-over study</w:t>
      </w:r>
    </w:p>
    <w:p w14:paraId="2A1487E2" w14:textId="711E8FD4" w:rsidR="007D4606" w:rsidRPr="00E32191" w:rsidRDefault="005C77B9" w:rsidP="007F281A">
      <w:r w:rsidRPr="00E32191">
        <w:rPr>
          <w:i/>
        </w:rPr>
        <w:t>Intervention</w:t>
      </w:r>
      <w:r w:rsidRPr="00E32191">
        <w:t xml:space="preserve">: </w:t>
      </w:r>
      <w:r w:rsidR="00A15200">
        <w:t>Over the c</w:t>
      </w:r>
      <w:del w:id="43" w:author="Malte Lund Adamsen" w:date="2024-07-11T14:38:00Z">
        <w:r w:rsidR="00A15200" w:rsidDel="00C01F81">
          <w:delText>c</w:delText>
        </w:r>
      </w:del>
      <w:r w:rsidR="00A15200">
        <w:t xml:space="preserve">ourse of two study days, airway resistance and </w:t>
      </w:r>
      <w:r w:rsidR="00712FF1">
        <w:t>pulmonary d</w:t>
      </w:r>
      <w:r w:rsidR="00A15200">
        <w:t xml:space="preserve">iffusing capacity will be measured in following postures: upright standing, handstand, supine, </w:t>
      </w:r>
      <w:r w:rsidR="00712FF1">
        <w:t xml:space="preserve">and </w:t>
      </w:r>
      <w:r w:rsidR="00A15200">
        <w:t>prone</w:t>
      </w:r>
      <w:r w:rsidR="00712FF1">
        <w:t xml:space="preserve">. </w:t>
      </w:r>
    </w:p>
    <w:p w14:paraId="416A8984" w14:textId="3C80AEC7" w:rsidR="007D4606" w:rsidRPr="00E32191" w:rsidRDefault="007D4606" w:rsidP="007F281A">
      <w:r w:rsidRPr="00E32191">
        <w:rPr>
          <w:lang w:eastAsia="da-DK"/>
        </w:rPr>
        <w:t xml:space="preserve">Sample size: </w:t>
      </w:r>
      <w:r w:rsidR="00712FF1">
        <w:rPr>
          <w:lang w:eastAsia="da-DK"/>
        </w:rPr>
        <w:t>12</w:t>
      </w:r>
    </w:p>
    <w:p w14:paraId="1A43EC24" w14:textId="14CCFD2B" w:rsidR="004F314E" w:rsidRPr="004F314E" w:rsidRDefault="005C77B9" w:rsidP="007F281A">
      <w:r w:rsidRPr="004F314E">
        <w:rPr>
          <w:bCs/>
          <w:i/>
        </w:rPr>
        <w:t xml:space="preserve">Statistical </w:t>
      </w:r>
      <w:r w:rsidR="00C4227C" w:rsidRPr="004F314E">
        <w:rPr>
          <w:bCs/>
          <w:i/>
        </w:rPr>
        <w:t>design</w:t>
      </w:r>
      <w:r w:rsidR="003A0B5A" w:rsidRPr="004F314E">
        <w:rPr>
          <w:bCs/>
        </w:rPr>
        <w:t>:</w:t>
      </w:r>
      <w:r w:rsidR="004F314E" w:rsidRPr="00C11533">
        <w:t xml:space="preserve"> </w:t>
      </w:r>
      <w:r w:rsidR="004F314E" w:rsidRPr="001853D6">
        <w:rPr>
          <w:rPrChange w:id="44" w:author="Malte Lund Adamsen" w:date="2024-07-11T14:56:00Z">
            <w:rPr>
              <w:highlight w:val="yellow"/>
            </w:rPr>
          </w:rPrChange>
        </w:rPr>
        <w:t>Linear mixed effect model and pairwise testing of estimated marginal means.</w:t>
      </w:r>
    </w:p>
    <w:p w14:paraId="14FBF08B" w14:textId="42A86DDB" w:rsidR="00461C10" w:rsidRPr="004F314E" w:rsidRDefault="00461C10" w:rsidP="007F281A"/>
    <w:p w14:paraId="7C524724" w14:textId="5FC0B3BC" w:rsidR="00461C10" w:rsidRPr="004F314E" w:rsidRDefault="00461C10" w:rsidP="007F281A">
      <w:pPr>
        <w:rPr>
          <w:lang w:eastAsia="da-DK"/>
        </w:rPr>
      </w:pPr>
      <w:r w:rsidRPr="004F314E">
        <w:rPr>
          <w:b/>
          <w:lang w:eastAsia="da-DK"/>
        </w:rPr>
        <w:t>Regulatory considerations:</w:t>
      </w:r>
      <w:r w:rsidRPr="004F314E">
        <w:rPr>
          <w:lang w:eastAsia="da-DK"/>
        </w:rPr>
        <w:t xml:space="preserve"> </w:t>
      </w:r>
      <w:commentRangeStart w:id="45"/>
      <w:r w:rsidRPr="004F314E">
        <w:rPr>
          <w:lang w:eastAsia="da-DK"/>
        </w:rPr>
        <w:t xml:space="preserve">This study </w:t>
      </w:r>
      <w:r w:rsidR="004F314E" w:rsidRPr="004F314E">
        <w:rPr>
          <w:lang w:eastAsia="da-DK"/>
        </w:rPr>
        <w:t xml:space="preserve">will </w:t>
      </w:r>
      <w:r w:rsidR="009D0ED6" w:rsidRPr="004F314E">
        <w:rPr>
          <w:lang w:eastAsia="da-DK"/>
        </w:rPr>
        <w:t>be</w:t>
      </w:r>
      <w:r w:rsidRPr="004F314E">
        <w:rPr>
          <w:lang w:eastAsia="da-DK"/>
        </w:rPr>
        <w:t xml:space="preserve"> </w:t>
      </w:r>
      <w:r w:rsidR="00EF3F24" w:rsidRPr="004F314E">
        <w:rPr>
          <w:lang w:eastAsia="da-DK"/>
        </w:rPr>
        <w:t xml:space="preserve">sent for </w:t>
      </w:r>
      <w:r w:rsidRPr="004F314E">
        <w:rPr>
          <w:lang w:eastAsia="da-DK"/>
        </w:rPr>
        <w:t>approv</w:t>
      </w:r>
      <w:r w:rsidR="00EF3F24" w:rsidRPr="004F314E">
        <w:rPr>
          <w:lang w:eastAsia="da-DK"/>
        </w:rPr>
        <w:t>al to the</w:t>
      </w:r>
      <w:r w:rsidR="00D51350" w:rsidRPr="004F314E">
        <w:rPr>
          <w:lang w:eastAsia="da-DK"/>
        </w:rPr>
        <w:t xml:space="preserve"> Regional Ethical Committee (file no. H-</w:t>
      </w:r>
      <w:r w:rsidR="007D4606" w:rsidRPr="00C11533">
        <w:rPr>
          <w:lang w:eastAsia="da-DK"/>
        </w:rPr>
        <w:t>XXXXXX</w:t>
      </w:r>
      <w:r w:rsidR="00D51350" w:rsidRPr="004F314E">
        <w:rPr>
          <w:lang w:eastAsia="da-DK"/>
        </w:rPr>
        <w:t>)</w:t>
      </w:r>
      <w:r w:rsidR="007D4606" w:rsidRPr="004F314E">
        <w:rPr>
          <w:lang w:eastAsia="da-DK"/>
        </w:rPr>
        <w:t>.</w:t>
      </w:r>
      <w:commentRangeEnd w:id="45"/>
      <w:r w:rsidR="00DE2B04">
        <w:rPr>
          <w:rStyle w:val="Kommentarhenvisning"/>
        </w:rPr>
        <w:commentReference w:id="45"/>
      </w:r>
    </w:p>
    <w:p w14:paraId="400AED9D" w14:textId="77777777" w:rsidR="004F314E" w:rsidRPr="004F314E" w:rsidRDefault="004F314E" w:rsidP="007F281A"/>
    <w:p w14:paraId="7B8025CA" w14:textId="217BD002" w:rsidR="00461C10" w:rsidRPr="00E32191" w:rsidRDefault="00461C10" w:rsidP="007F281A">
      <w:r w:rsidRPr="004F314E">
        <w:rPr>
          <w:lang w:eastAsia="da-DK"/>
        </w:rPr>
        <w:t xml:space="preserve">Perspective: </w:t>
      </w:r>
    </w:p>
    <w:p w14:paraId="4969919A" w14:textId="77777777" w:rsidR="007D4606" w:rsidRPr="00E32191" w:rsidRDefault="007D4606" w:rsidP="007F281A">
      <w:pPr>
        <w:rPr>
          <w:rFonts w:eastAsiaTheme="majorEastAsia"/>
        </w:rPr>
      </w:pPr>
      <w:r w:rsidRPr="00E32191">
        <w:br w:type="page"/>
      </w:r>
    </w:p>
    <w:p w14:paraId="3A2ACED0" w14:textId="10F2C9F6" w:rsidR="005C77B9" w:rsidRDefault="005C77B9" w:rsidP="007F281A">
      <w:pPr>
        <w:pStyle w:val="Overskrift1"/>
        <w:pPrChange w:id="46" w:author="Malte Lund Adamsen" w:date="2024-07-11T15:59:00Z">
          <w:pPr>
            <w:pStyle w:val="Overskrift1"/>
            <w:spacing w:before="0"/>
          </w:pPr>
        </w:pPrChange>
      </w:pPr>
      <w:bookmarkStart w:id="47" w:name="_Toc163554795"/>
      <w:del w:id="48" w:author="Malte Lund Adamsen" w:date="2024-07-11T15:53:00Z">
        <w:r w:rsidRPr="00E32191" w:rsidDel="00A56C0B">
          <w:lastRenderedPageBreak/>
          <w:delText xml:space="preserve">2. </w:delText>
        </w:r>
      </w:del>
      <w:r w:rsidRPr="00E32191">
        <w:t>Introduction and background</w:t>
      </w:r>
      <w:bookmarkEnd w:id="47"/>
    </w:p>
    <w:p w14:paraId="1D6E9307" w14:textId="360B2705" w:rsidR="00996155" w:rsidRPr="00996155" w:rsidRDefault="00996155" w:rsidP="007F281A">
      <w:r>
        <w:t>ooo</w:t>
      </w:r>
    </w:p>
    <w:p w14:paraId="174CE059" w14:textId="17D4E5FE" w:rsidR="005C77B9" w:rsidRPr="00E32191" w:rsidRDefault="005845DD" w:rsidP="007F281A">
      <w:pPr>
        <w:pStyle w:val="Overskrift1"/>
      </w:pPr>
      <w:bookmarkStart w:id="49" w:name="_Toc163554796"/>
      <w:del w:id="50" w:author="Malte Lund Adamsen" w:date="2024-07-11T15:53:00Z">
        <w:r w:rsidDel="00A56C0B">
          <w:delText>3</w:delText>
        </w:r>
        <w:r w:rsidR="005C77B9" w:rsidRPr="005845DD" w:rsidDel="00A56C0B">
          <w:delText>.</w:delText>
        </w:r>
        <w:r w:rsidR="004124B0" w:rsidRPr="005845DD" w:rsidDel="00A56C0B">
          <w:delText xml:space="preserve"> </w:delText>
        </w:r>
      </w:del>
      <w:r w:rsidR="004124B0" w:rsidRPr="005845DD">
        <w:t>Aim</w:t>
      </w:r>
      <w:bookmarkEnd w:id="49"/>
      <w:r w:rsidR="00AF27A3" w:rsidRPr="00E32191">
        <w:tab/>
      </w:r>
    </w:p>
    <w:p w14:paraId="7E9112C0" w14:textId="05926D2B" w:rsidR="007F0F03" w:rsidDel="00AD4D5B" w:rsidRDefault="00AF21A2" w:rsidP="007F281A">
      <w:pPr>
        <w:rPr>
          <w:del w:id="51" w:author="Malte Lund Adamsen" w:date="2024-07-11T15:53:00Z"/>
        </w:rPr>
      </w:pPr>
      <w:bookmarkStart w:id="52" w:name="_Toc302690344"/>
      <w:bookmarkStart w:id="53" w:name="_Toc302690403"/>
      <w:bookmarkStart w:id="54" w:name="_Toc302699125"/>
      <w:bookmarkEnd w:id="37"/>
      <w:r>
        <w:t>T</w:t>
      </w:r>
      <w:r w:rsidR="007F0F03" w:rsidRPr="00E32191">
        <w:t xml:space="preserve">o </w:t>
      </w:r>
      <w:r>
        <w:t xml:space="preserve">exploratively determine whether and </w:t>
      </w:r>
      <w:r w:rsidR="00712FF1">
        <w:t xml:space="preserve">how lung function is affected </w:t>
      </w:r>
      <w:r>
        <w:t xml:space="preserve">by </w:t>
      </w:r>
      <w:r w:rsidR="00712FF1">
        <w:t>chang</w:t>
      </w:r>
      <w:r>
        <w:t>es in</w:t>
      </w:r>
      <w:r w:rsidR="00712FF1">
        <w:t xml:space="preserve"> the direction gavitational vector relative to the lung by means of extreme </w:t>
      </w:r>
      <w:del w:id="55" w:author="Malte Lund Adamsen" w:date="2024-07-11T15:53:00Z">
        <w:r w:rsidR="00712FF1" w:rsidDel="00AD4D5B">
          <w:delText>posural</w:delText>
        </w:r>
      </w:del>
      <w:ins w:id="56" w:author="Malte Lund Adamsen" w:date="2024-07-11T15:53:00Z">
        <w:r w:rsidR="00AD4D5B">
          <w:t>postural</w:t>
        </w:r>
      </w:ins>
      <w:r>
        <w:t xml:space="preserve">. </w:t>
      </w:r>
    </w:p>
    <w:p w14:paraId="7B6D1D6E" w14:textId="77777777" w:rsidR="00AD4D5B" w:rsidRDefault="00AD4D5B" w:rsidP="007F281A">
      <w:pPr>
        <w:rPr>
          <w:ins w:id="57" w:author="Malte Lund Adamsen" w:date="2024-07-11T15:53:00Z"/>
        </w:rPr>
      </w:pPr>
    </w:p>
    <w:p w14:paraId="78846EEB" w14:textId="77777777" w:rsidR="00772679" w:rsidRPr="00E32191" w:rsidRDefault="00772679" w:rsidP="007F281A">
      <w:pPr>
        <w:pPrChange w:id="58" w:author="Malte Lund Adamsen" w:date="2024-07-11T15:59:00Z">
          <w:pPr>
            <w:pStyle w:val="Overskrift1"/>
            <w:spacing w:before="0"/>
          </w:pPr>
        </w:pPrChange>
      </w:pPr>
    </w:p>
    <w:p w14:paraId="7645189E" w14:textId="372513A0" w:rsidR="007E5BA7" w:rsidRPr="00E32191" w:rsidRDefault="005845DD" w:rsidP="007F281A">
      <w:pPr>
        <w:pStyle w:val="Overskrift1"/>
        <w:pPrChange w:id="59" w:author="Malte Lund Adamsen" w:date="2024-07-11T15:59:00Z">
          <w:pPr>
            <w:pStyle w:val="Overskrift1"/>
            <w:spacing w:before="0"/>
          </w:pPr>
        </w:pPrChange>
      </w:pPr>
      <w:bookmarkStart w:id="60" w:name="_Toc163554797"/>
      <w:del w:id="61" w:author="Malte Lund Adamsen" w:date="2024-07-11T15:49:00Z">
        <w:r w:rsidDel="006D73C3">
          <w:delText>4</w:delText>
        </w:r>
        <w:r w:rsidR="00F95928" w:rsidRPr="00E32191" w:rsidDel="006D73C3">
          <w:delText xml:space="preserve">. </w:delText>
        </w:r>
      </w:del>
      <w:r w:rsidR="007E5BA7" w:rsidRPr="00E32191">
        <w:t>Methods</w:t>
      </w:r>
      <w:bookmarkEnd w:id="52"/>
      <w:bookmarkEnd w:id="53"/>
      <w:bookmarkEnd w:id="54"/>
      <w:bookmarkEnd w:id="60"/>
    </w:p>
    <w:p w14:paraId="0D5E4570" w14:textId="77777777" w:rsidR="00772679" w:rsidRPr="00E32191" w:rsidRDefault="00772679" w:rsidP="007F281A">
      <w:pPr>
        <w:pStyle w:val="Overskrift2"/>
      </w:pPr>
      <w:bookmarkStart w:id="62" w:name="_Toc302690345"/>
      <w:bookmarkStart w:id="63" w:name="_Toc302690404"/>
      <w:bookmarkStart w:id="64" w:name="_Toc302699126"/>
    </w:p>
    <w:p w14:paraId="53CE6F1E" w14:textId="102376FF" w:rsidR="007E5BA7" w:rsidRPr="00E32191" w:rsidRDefault="005845DD" w:rsidP="007F281A">
      <w:pPr>
        <w:pStyle w:val="Overskrift2"/>
      </w:pPr>
      <w:bookmarkStart w:id="65" w:name="_Toc163554798"/>
      <w:del w:id="66" w:author="Malte Lund Adamsen" w:date="2024-07-11T15:49:00Z">
        <w:r w:rsidDel="006D73C3">
          <w:delText>4</w:delText>
        </w:r>
        <w:r w:rsidR="00F95928" w:rsidRPr="00E32191" w:rsidDel="006D73C3">
          <w:delText xml:space="preserve">.1 </w:delText>
        </w:r>
      </w:del>
      <w:r w:rsidR="00312624" w:rsidRPr="00E32191">
        <w:t>Study desig</w:t>
      </w:r>
      <w:bookmarkEnd w:id="62"/>
      <w:bookmarkEnd w:id="63"/>
      <w:bookmarkEnd w:id="64"/>
      <w:r w:rsidR="00F43D32" w:rsidRPr="00E32191">
        <w:t>n</w:t>
      </w:r>
      <w:r w:rsidR="001F3928" w:rsidRPr="00E32191">
        <w:t xml:space="preserve"> and </w:t>
      </w:r>
      <w:r w:rsidR="00AC0340" w:rsidRPr="00E32191">
        <w:t>recruitment</w:t>
      </w:r>
      <w:bookmarkEnd w:id="65"/>
      <w:r w:rsidR="00AC0340" w:rsidRPr="00E32191">
        <w:t xml:space="preserve"> </w:t>
      </w:r>
    </w:p>
    <w:p w14:paraId="3252579D" w14:textId="7D44B6B7" w:rsidR="0058755B" w:rsidRPr="00E32191" w:rsidRDefault="0058755B" w:rsidP="007F281A">
      <w:pPr>
        <w:pStyle w:val="Overskrift3"/>
        <w:pPrChange w:id="67" w:author="Malte Lund Adamsen" w:date="2024-07-11T15:59:00Z">
          <w:pPr>
            <w:pStyle w:val="Overskrift3"/>
            <w:spacing w:before="0"/>
          </w:pPr>
        </w:pPrChange>
      </w:pPr>
      <w:bookmarkStart w:id="68" w:name="_Toc163554799"/>
      <w:r w:rsidRPr="00E32191">
        <w:t>Overall design</w:t>
      </w:r>
      <w:bookmarkEnd w:id="68"/>
    </w:p>
    <w:p w14:paraId="3016B3C9" w14:textId="77777777" w:rsidR="00000810" w:rsidRDefault="00AF21A2" w:rsidP="007F281A">
      <w:pPr>
        <w:rPr>
          <w:lang w:eastAsia="da-DK"/>
        </w:rPr>
      </w:pPr>
      <w:bookmarkStart w:id="69" w:name="_Toc302690346"/>
      <w:bookmarkStart w:id="70" w:name="_Toc302690405"/>
      <w:bookmarkStart w:id="71" w:name="_Toc302699127"/>
      <w:r>
        <w:rPr>
          <w:lang w:eastAsia="da-DK"/>
        </w:rPr>
        <w:t xml:space="preserve">Airway resistance and pulmonary diffusing capacity will be measured in </w:t>
      </w:r>
      <w:commentRangeStart w:id="72"/>
      <w:r w:rsidR="0001165E" w:rsidRPr="00E32191">
        <w:rPr>
          <w:lang w:eastAsia="da-DK"/>
        </w:rPr>
        <w:t xml:space="preserve">12 </w:t>
      </w:r>
      <w:r>
        <w:rPr>
          <w:lang w:eastAsia="da-DK"/>
        </w:rPr>
        <w:t xml:space="preserve">gymnasts </w:t>
      </w:r>
      <w:commentRangeEnd w:id="72"/>
      <w:r w:rsidR="00EF7AEA">
        <w:rPr>
          <w:rStyle w:val="Kommentarhenvisning"/>
        </w:rPr>
        <w:commentReference w:id="72"/>
      </w:r>
      <w:r>
        <w:rPr>
          <w:lang w:eastAsia="da-DK"/>
        </w:rPr>
        <w:t xml:space="preserve">in four postures (two per study day) in a randomised order: upright standing, handstand, supine, and prone. </w:t>
      </w:r>
    </w:p>
    <w:p w14:paraId="3F3A62E6" w14:textId="7893D556" w:rsidR="00000810" w:rsidRDefault="00000810" w:rsidP="007F281A">
      <w:pPr>
        <w:rPr>
          <w:lang w:eastAsia="da-DK"/>
        </w:rPr>
        <w:pPrChange w:id="73" w:author="Malte Lund Adamsen" w:date="2024-07-11T15:59:00Z">
          <w:pPr>
            <w:ind w:firstLine="720"/>
          </w:pPr>
        </w:pPrChange>
      </w:pPr>
      <w:r>
        <w:rPr>
          <w:lang w:eastAsia="da-DK"/>
        </w:rPr>
        <w:t xml:space="preserve">On Visit 0, </w:t>
      </w:r>
      <w:r w:rsidR="0058755B" w:rsidRPr="00E32191">
        <w:rPr>
          <w:lang w:eastAsia="da-DK"/>
        </w:rPr>
        <w:t>a medical health interview and examination (</w:t>
      </w:r>
      <w:r>
        <w:rPr>
          <w:lang w:eastAsia="da-DK"/>
        </w:rPr>
        <w:t>including auscultation and blood pressure measurement) will be performed. After this, the individual participant will draw four notes (</w:t>
      </w:r>
      <w:commentRangeStart w:id="74"/>
      <w:r>
        <w:rPr>
          <w:lang w:eastAsia="da-DK"/>
        </w:rPr>
        <w:t xml:space="preserve">with upright, handstand, supine, and prone written on hem) to determine the sequence of postural changes. To ensure that the first </w:t>
      </w:r>
      <w:del w:id="75" w:author="Malte Lund Adamsen" w:date="2024-07-11T14:57:00Z">
        <w:r w:rsidDel="001853D6">
          <w:rPr>
            <w:lang w:eastAsia="da-DK"/>
          </w:rPr>
          <w:delText>measuremetnts</w:delText>
        </w:r>
      </w:del>
      <w:ins w:id="76" w:author="Malte Lund Adamsen" w:date="2024-07-11T14:57:00Z">
        <w:r w:rsidR="001853D6">
          <w:rPr>
            <w:lang w:eastAsia="da-DK"/>
          </w:rPr>
          <w:t>measurements</w:t>
        </w:r>
      </w:ins>
      <w:r>
        <w:rPr>
          <w:lang w:eastAsia="da-DK"/>
        </w:rPr>
        <w:t xml:space="preserve"> are not obtained during handstand, the </w:t>
      </w:r>
      <w:del w:id="77" w:author="Malte Lund Adamsen" w:date="2024-07-11T14:56:00Z">
        <w:r w:rsidDel="001853D6">
          <w:rPr>
            <w:lang w:eastAsia="da-DK"/>
          </w:rPr>
          <w:delText>ahdnstand</w:delText>
        </w:r>
      </w:del>
      <w:ins w:id="78" w:author="Malte Lund Adamsen" w:date="2024-07-11T14:56:00Z">
        <w:r w:rsidR="001853D6">
          <w:rPr>
            <w:lang w:eastAsia="da-DK"/>
          </w:rPr>
          <w:t>handstand</w:t>
        </w:r>
      </w:ins>
      <w:r>
        <w:rPr>
          <w:lang w:eastAsia="da-DK"/>
        </w:rPr>
        <w:t xml:space="preserve"> note will be added after the first note has been drawn. </w:t>
      </w:r>
      <w:commentRangeEnd w:id="74"/>
      <w:r w:rsidR="001853D6">
        <w:rPr>
          <w:rStyle w:val="Kommentarhenvisning"/>
        </w:rPr>
        <w:commentReference w:id="74"/>
      </w:r>
    </w:p>
    <w:p w14:paraId="3B189055" w14:textId="6A4EE704" w:rsidR="00000810" w:rsidRDefault="007F0F03" w:rsidP="007F281A">
      <w:pPr>
        <w:rPr>
          <w:lang w:eastAsia="da-DK"/>
        </w:rPr>
        <w:pPrChange w:id="79" w:author="Malte Lund Adamsen" w:date="2024-07-11T15:59:00Z">
          <w:pPr>
            <w:ind w:firstLine="720"/>
          </w:pPr>
        </w:pPrChange>
      </w:pPr>
      <w:r w:rsidRPr="00E32191">
        <w:rPr>
          <w:lang w:eastAsia="da-DK"/>
        </w:rPr>
        <w:t xml:space="preserve">On </w:t>
      </w:r>
      <w:r w:rsidR="0001165E" w:rsidRPr="00E32191">
        <w:rPr>
          <w:lang w:eastAsia="da-DK"/>
        </w:rPr>
        <w:t xml:space="preserve">Visit </w:t>
      </w:r>
      <w:r w:rsidR="00000810">
        <w:rPr>
          <w:lang w:eastAsia="da-DK"/>
        </w:rPr>
        <w:t>1</w:t>
      </w:r>
      <w:r w:rsidR="0001165E" w:rsidRPr="00E32191">
        <w:rPr>
          <w:lang w:eastAsia="da-DK"/>
        </w:rPr>
        <w:t xml:space="preserve">, </w:t>
      </w:r>
      <w:r w:rsidR="00000810">
        <w:rPr>
          <w:lang w:eastAsia="da-DK"/>
        </w:rPr>
        <w:t>measurements will be obtained in the first two postures. IOS will be performed first, followed by two to three diffusion capacity man</w:t>
      </w:r>
      <w:ins w:id="80" w:author="Malte Lund Adamsen" w:date="2024-07-11T14:57:00Z">
        <w:r w:rsidR="001853D6">
          <w:rPr>
            <w:lang w:eastAsia="da-DK"/>
          </w:rPr>
          <w:t>o</w:t>
        </w:r>
      </w:ins>
      <w:r w:rsidR="00000810">
        <w:rPr>
          <w:lang w:eastAsia="da-DK"/>
        </w:rPr>
        <w:t xml:space="preserve">euvres. All measurements will be performed after 1 minute in the given posture, and with a </w:t>
      </w:r>
      <w:r w:rsidR="00000810" w:rsidRPr="00000810">
        <w:rPr>
          <w:highlight w:val="yellow"/>
          <w:lang w:eastAsia="da-DK"/>
        </w:rPr>
        <w:t>four</w:t>
      </w:r>
      <w:r w:rsidR="00000810">
        <w:rPr>
          <w:lang w:eastAsia="da-DK"/>
        </w:rPr>
        <w:t xml:space="preserve"> minute break between each measurement where the participant is placed in the sitting position. </w:t>
      </w:r>
      <w:r w:rsidR="003021F7">
        <w:rPr>
          <w:lang w:eastAsia="da-DK"/>
        </w:rPr>
        <w:t xml:space="preserve">There will be an approx. 1-hour break between the first and second posture. </w:t>
      </w:r>
    </w:p>
    <w:p w14:paraId="45F6E955" w14:textId="18B1786C" w:rsidR="00754EDD" w:rsidRPr="00E32191" w:rsidRDefault="00000810" w:rsidP="007F281A">
      <w:pPr>
        <w:pPrChange w:id="81" w:author="Malte Lund Adamsen" w:date="2024-07-11T15:59:00Z">
          <w:pPr>
            <w:ind w:firstLine="720"/>
          </w:pPr>
        </w:pPrChange>
      </w:pPr>
      <w:r>
        <w:rPr>
          <w:lang w:eastAsia="da-DK"/>
        </w:rPr>
        <w:t xml:space="preserve">On Visit 2, measurements will be obtained in the last two postures, following the same procedure as on Visit 1. </w:t>
      </w:r>
    </w:p>
    <w:p w14:paraId="2C7A44F2" w14:textId="77777777" w:rsidR="00C73F6E" w:rsidRPr="00E32191" w:rsidRDefault="00C73F6E" w:rsidP="007F281A"/>
    <w:p w14:paraId="08BF4CA6" w14:textId="338F68DC" w:rsidR="007E5BA7" w:rsidRPr="00E32191" w:rsidRDefault="005845DD" w:rsidP="007F281A">
      <w:pPr>
        <w:pStyle w:val="Overskrift2"/>
        <w:rPr>
          <w:lang w:eastAsia="de-CH"/>
        </w:rPr>
      </w:pPr>
      <w:bookmarkStart w:id="82" w:name="_Toc163554800"/>
      <w:del w:id="83" w:author="Malte Lund Adamsen" w:date="2024-07-11T15:54:00Z">
        <w:r w:rsidDel="00AD4D5B">
          <w:lastRenderedPageBreak/>
          <w:delText>4</w:delText>
        </w:r>
      </w:del>
      <w:del w:id="84" w:author="Malte Lund Adamsen" w:date="2024-07-11T15:53:00Z">
        <w:r w:rsidR="00B04A09" w:rsidRPr="00E32191" w:rsidDel="00AD4D5B">
          <w:delText>.</w:delText>
        </w:r>
        <w:r w:rsidR="00E82F0B" w:rsidRPr="00E32191" w:rsidDel="00AD4D5B">
          <w:delText>2</w:delText>
        </w:r>
        <w:r w:rsidR="00F43D32" w:rsidRPr="00E32191" w:rsidDel="00AD4D5B">
          <w:delText xml:space="preserve"> </w:delText>
        </w:r>
      </w:del>
      <w:r w:rsidR="0098793B" w:rsidRPr="00E32191">
        <w:t xml:space="preserve">Eligibility </w:t>
      </w:r>
      <w:r w:rsidR="007E5BA7" w:rsidRPr="00E32191">
        <w:t>criteri</w:t>
      </w:r>
      <w:bookmarkEnd w:id="69"/>
      <w:bookmarkEnd w:id="70"/>
      <w:bookmarkEnd w:id="71"/>
      <w:r w:rsidR="00A431CE" w:rsidRPr="00E32191">
        <w:t>a</w:t>
      </w:r>
      <w:bookmarkEnd w:id="82"/>
    </w:p>
    <w:p w14:paraId="2DEC2524" w14:textId="578FDF46" w:rsidR="007E5BA7" w:rsidRPr="00E32191" w:rsidRDefault="007E5BA7" w:rsidP="007F281A">
      <w:pPr>
        <w:pStyle w:val="Overskrift3"/>
        <w:pPrChange w:id="85" w:author="Malte Lund Adamsen" w:date="2024-07-11T15:59:00Z">
          <w:pPr>
            <w:pStyle w:val="Overskrift3"/>
            <w:spacing w:before="0"/>
          </w:pPr>
        </w:pPrChange>
      </w:pPr>
      <w:bookmarkStart w:id="86" w:name="_Toc163554801"/>
      <w:r w:rsidRPr="00E32191">
        <w:t>Inclusion criteria</w:t>
      </w:r>
      <w:r w:rsidR="00F23DEF" w:rsidRPr="00E32191">
        <w:t xml:space="preserve"> </w:t>
      </w:r>
      <w:bookmarkEnd w:id="86"/>
    </w:p>
    <w:p w14:paraId="45756775" w14:textId="024BD4C9" w:rsidR="00000810" w:rsidRPr="00000810" w:rsidRDefault="00000810" w:rsidP="007F281A">
      <w:pPr>
        <w:pStyle w:val="Listeafsnit"/>
        <w:numPr>
          <w:ilvl w:val="0"/>
          <w:numId w:val="1"/>
        </w:numPr>
        <w:pPrChange w:id="87" w:author="Malte Lund Adamsen" w:date="2024-07-11T15:59:00Z">
          <w:pPr>
            <w:pStyle w:val="Listeafsnit"/>
            <w:numPr>
              <w:numId w:val="1"/>
            </w:numPr>
            <w:ind w:left="0" w:hanging="360"/>
          </w:pPr>
        </w:pPrChange>
      </w:pPr>
      <w:r>
        <w:t>Active gymnasts</w:t>
      </w:r>
      <w:r w:rsidR="003021F7">
        <w:t xml:space="preserve"> that can perform a 2-minute handstand against a wall</w:t>
      </w:r>
    </w:p>
    <w:p w14:paraId="4BC7D644" w14:textId="0EC83D86" w:rsidR="003655C3" w:rsidRPr="00E32191" w:rsidRDefault="003655C3" w:rsidP="007F281A">
      <w:pPr>
        <w:pStyle w:val="Listeafsnit"/>
        <w:numPr>
          <w:ilvl w:val="0"/>
          <w:numId w:val="1"/>
        </w:numPr>
        <w:rPr>
          <w:rFonts w:eastAsia="Times New Roman"/>
        </w:rPr>
        <w:pPrChange w:id="88" w:author="Malte Lund Adamsen" w:date="2024-07-11T15:59:00Z">
          <w:pPr>
            <w:pStyle w:val="Listeafsnit"/>
            <w:numPr>
              <w:numId w:val="1"/>
            </w:numPr>
            <w:ind w:left="0" w:hanging="360"/>
          </w:pPr>
        </w:pPrChange>
      </w:pPr>
      <w:commentRangeStart w:id="89"/>
      <w:r w:rsidRPr="00E32191">
        <w:t>Men</w:t>
      </w:r>
      <w:r w:rsidR="00292FFB" w:rsidRPr="00E32191">
        <w:t xml:space="preserve"> and women</w:t>
      </w:r>
      <w:r w:rsidRPr="00E32191">
        <w:t xml:space="preserve"> </w:t>
      </w:r>
      <w:commentRangeEnd w:id="89"/>
      <w:r w:rsidR="00EF7AEA">
        <w:rPr>
          <w:rStyle w:val="Kommentarhenvisning"/>
        </w:rPr>
        <w:commentReference w:id="89"/>
      </w:r>
    </w:p>
    <w:p w14:paraId="435EB1D5" w14:textId="06BC8D08" w:rsidR="003201D1" w:rsidRDefault="00000810" w:rsidP="007F281A">
      <w:pPr>
        <w:pStyle w:val="Listeafsnit"/>
        <w:numPr>
          <w:ilvl w:val="0"/>
          <w:numId w:val="1"/>
        </w:numPr>
        <w:pPrChange w:id="90" w:author="Malte Lund Adamsen" w:date="2024-07-11T15:59:00Z">
          <w:pPr>
            <w:pStyle w:val="Listeafsnit"/>
            <w:numPr>
              <w:numId w:val="1"/>
            </w:numPr>
            <w:ind w:left="0" w:hanging="360"/>
          </w:pPr>
        </w:pPrChange>
      </w:pPr>
      <w:r>
        <w:t>18</w:t>
      </w:r>
      <w:r w:rsidR="00CB16EA" w:rsidRPr="00E32191">
        <w:t>-</w:t>
      </w:r>
      <w:r>
        <w:t>4</w:t>
      </w:r>
      <w:r w:rsidR="00CB16EA" w:rsidRPr="00E32191">
        <w:t xml:space="preserve">0 </w:t>
      </w:r>
      <w:r w:rsidR="00665FA8" w:rsidRPr="00E32191">
        <w:t>years</w:t>
      </w:r>
    </w:p>
    <w:p w14:paraId="4B715050" w14:textId="23376931" w:rsidR="003021F7" w:rsidRPr="00E32191" w:rsidRDefault="003021F7" w:rsidP="007F281A">
      <w:pPr>
        <w:pStyle w:val="Listeafsnit"/>
        <w:pPrChange w:id="91" w:author="Malte Lund Adamsen" w:date="2024-07-11T15:59:00Z">
          <w:pPr>
            <w:pStyle w:val="Listeafsnit"/>
            <w:ind w:left="0"/>
          </w:pPr>
        </w:pPrChange>
      </w:pPr>
    </w:p>
    <w:p w14:paraId="4198632D" w14:textId="6E554047" w:rsidR="00F23DEF" w:rsidRPr="00E32191" w:rsidDel="000378AA" w:rsidRDefault="00F23DEF" w:rsidP="007F281A">
      <w:pPr>
        <w:pStyle w:val="Listeafsnit"/>
        <w:rPr>
          <w:del w:id="92" w:author="Malte Lund Adamsen" w:date="2024-07-11T15:54:00Z"/>
        </w:rPr>
        <w:pPrChange w:id="93" w:author="Malte Lund Adamsen" w:date="2024-07-11T15:59:00Z">
          <w:pPr>
            <w:pStyle w:val="Listeafsnit"/>
            <w:ind w:left="0"/>
          </w:pPr>
        </w:pPrChange>
      </w:pPr>
    </w:p>
    <w:p w14:paraId="422B4F33" w14:textId="0020417F" w:rsidR="00955065" w:rsidRPr="00E32191" w:rsidDel="000378AA" w:rsidRDefault="00955065" w:rsidP="007F281A">
      <w:pPr>
        <w:pStyle w:val="Overskrift3"/>
        <w:rPr>
          <w:del w:id="94" w:author="Malte Lund Adamsen" w:date="2024-07-11T15:54:00Z"/>
        </w:rPr>
        <w:pPrChange w:id="95" w:author="Malte Lund Adamsen" w:date="2024-07-11T15:59:00Z">
          <w:pPr>
            <w:pStyle w:val="Overskrift3"/>
            <w:spacing w:before="0"/>
          </w:pPr>
        </w:pPrChange>
      </w:pPr>
    </w:p>
    <w:p w14:paraId="05316C52" w14:textId="1FCB4D20" w:rsidR="00F23DEF" w:rsidRPr="005845DD" w:rsidRDefault="00F23DEF" w:rsidP="007F281A">
      <w:pPr>
        <w:pStyle w:val="Overskrift3"/>
      </w:pPr>
      <w:bookmarkStart w:id="96" w:name="_Toc163554804"/>
      <w:bookmarkStart w:id="97" w:name="_Toc302690347"/>
      <w:bookmarkStart w:id="98" w:name="_Toc302690406"/>
      <w:bookmarkStart w:id="99" w:name="_Toc302699128"/>
      <w:r w:rsidRPr="005845DD">
        <w:t xml:space="preserve">Exclusion criteria </w:t>
      </w:r>
      <w:bookmarkEnd w:id="96"/>
    </w:p>
    <w:p w14:paraId="2D9D3085" w14:textId="77777777" w:rsidR="00F23DEF" w:rsidRPr="00E32191" w:rsidRDefault="00F23DEF" w:rsidP="007F281A">
      <w:pPr>
        <w:pStyle w:val="Listeafsnit"/>
        <w:numPr>
          <w:ilvl w:val="0"/>
          <w:numId w:val="1"/>
        </w:numPr>
        <w:pPrChange w:id="100" w:author="Malte Lund Adamsen" w:date="2024-07-11T15:59:00Z">
          <w:pPr>
            <w:pStyle w:val="Listeafsnit"/>
            <w:numPr>
              <w:numId w:val="1"/>
            </w:numPr>
            <w:ind w:left="0" w:hanging="360"/>
          </w:pPr>
        </w:pPrChange>
      </w:pPr>
      <w:r w:rsidRPr="00E32191">
        <w:t>Symptoms of disease within 2 weeks prior to the study</w:t>
      </w:r>
    </w:p>
    <w:p w14:paraId="025B21E8" w14:textId="30477CA1" w:rsidR="00F23DEF" w:rsidRDefault="00F23DEF" w:rsidP="007F281A">
      <w:pPr>
        <w:pStyle w:val="Listeafsnit"/>
        <w:numPr>
          <w:ilvl w:val="0"/>
          <w:numId w:val="1"/>
        </w:numPr>
        <w:rPr>
          <w:ins w:id="101" w:author="Malte Lund Adamsen" w:date="2024-07-11T15:54:00Z"/>
        </w:rPr>
        <w:pPrChange w:id="102" w:author="Malte Lund Adamsen" w:date="2024-07-11T15:59:00Z">
          <w:pPr>
            <w:pStyle w:val="Listeafsnit"/>
            <w:numPr>
              <w:numId w:val="1"/>
            </w:numPr>
            <w:ind w:left="0" w:hanging="360"/>
          </w:pPr>
        </w:pPrChange>
      </w:pPr>
      <w:r w:rsidRPr="00E32191">
        <w:t>Pregnancy</w:t>
      </w:r>
    </w:p>
    <w:p w14:paraId="4184E91B" w14:textId="328DAC3D" w:rsidR="008F6825" w:rsidRDefault="008F6825" w:rsidP="007F281A">
      <w:pPr>
        <w:rPr>
          <w:ins w:id="103" w:author="Malte Lund Adamsen" w:date="2024-07-11T15:54:00Z"/>
        </w:rPr>
      </w:pPr>
    </w:p>
    <w:p w14:paraId="00157D9A" w14:textId="77777777" w:rsidR="008F6825" w:rsidRPr="007F281A" w:rsidRDefault="008F6825" w:rsidP="007F281A">
      <w:pPr>
        <w:pPrChange w:id="104" w:author="Malte Lund Adamsen" w:date="2024-07-11T15:59:00Z">
          <w:pPr>
            <w:pStyle w:val="Listeafsnit"/>
            <w:numPr>
              <w:numId w:val="1"/>
            </w:numPr>
            <w:ind w:left="0" w:hanging="360"/>
          </w:pPr>
        </w:pPrChange>
      </w:pPr>
    </w:p>
    <w:p w14:paraId="4C400304" w14:textId="525F468C" w:rsidR="00F23DEF" w:rsidRPr="00E32191" w:rsidDel="000378AA" w:rsidRDefault="00F23DEF" w:rsidP="007F281A">
      <w:pPr>
        <w:pStyle w:val="Overskrift2"/>
        <w:rPr>
          <w:del w:id="105" w:author="Malte Lund Adamsen" w:date="2024-07-11T15:54:00Z"/>
        </w:rPr>
      </w:pPr>
    </w:p>
    <w:p w14:paraId="44D18B81" w14:textId="1E21B1DF" w:rsidR="007E5BA7" w:rsidRPr="00E32191" w:rsidRDefault="007E5BA7" w:rsidP="007F281A">
      <w:pPr>
        <w:pStyle w:val="Overskrift2"/>
        <w:pPrChange w:id="106" w:author="Malte Lund Adamsen" w:date="2024-07-11T15:59:00Z">
          <w:pPr>
            <w:pStyle w:val="Overskrift2"/>
            <w:numPr>
              <w:numId w:val="8"/>
            </w:numPr>
            <w:ind w:left="360" w:hanging="360"/>
          </w:pPr>
        </w:pPrChange>
      </w:pPr>
      <w:bookmarkStart w:id="107" w:name="_Toc163554805"/>
      <w:r w:rsidRPr="00E32191">
        <w:t>Outcome</w:t>
      </w:r>
      <w:bookmarkEnd w:id="97"/>
      <w:bookmarkEnd w:id="98"/>
      <w:bookmarkEnd w:id="99"/>
      <w:r w:rsidR="00C4227C" w:rsidRPr="00E32191">
        <w:t>s</w:t>
      </w:r>
      <w:bookmarkEnd w:id="107"/>
    </w:p>
    <w:p w14:paraId="0E71D418" w14:textId="4727925F" w:rsidR="00243504" w:rsidRDefault="003021F7" w:rsidP="007F281A">
      <w:pPr>
        <w:pStyle w:val="Listeafsnit"/>
        <w:rPr>
          <w:ins w:id="108" w:author="Malte Lund Adamsen" w:date="2024-07-11T16:21:00Z"/>
          <w:shd w:val="clear" w:color="auto" w:fill="FFFFFF"/>
        </w:rPr>
      </w:pPr>
      <w:r>
        <w:rPr>
          <w:lang w:eastAsia="da-DK"/>
        </w:rPr>
        <w:t>Between posture differences</w:t>
      </w:r>
      <w:del w:id="109" w:author="Malte Lund Adamsen" w:date="2024-07-11T15:05:00Z">
        <w:r w:rsidDel="00FC2236">
          <w:rPr>
            <w:lang w:eastAsia="da-DK"/>
          </w:rPr>
          <w:delText xml:space="preserve"> in</w:delText>
        </w:r>
      </w:del>
      <w:r>
        <w:rPr>
          <w:lang w:eastAsia="da-DK"/>
        </w:rPr>
        <w:t xml:space="preserve"> </w:t>
      </w:r>
      <w:r w:rsidRPr="003021F7">
        <w:rPr>
          <w:lang w:eastAsia="da-DK"/>
        </w:rPr>
        <w:t xml:space="preserve">in </w:t>
      </w:r>
      <w:commentRangeStart w:id="110"/>
      <w:r w:rsidRPr="003021F7">
        <w:rPr>
          <w:lang w:eastAsia="da-DK"/>
        </w:rPr>
        <w:t>D</w:t>
      </w:r>
      <w:r w:rsidRPr="003021F7">
        <w:rPr>
          <w:vertAlign w:val="subscript"/>
          <w:lang w:eastAsia="da-DK"/>
        </w:rPr>
        <w:t>L</w:t>
      </w:r>
      <w:r>
        <w:rPr>
          <w:vertAlign w:val="subscript"/>
          <w:lang w:eastAsia="da-DK"/>
        </w:rPr>
        <w:t>,</w:t>
      </w:r>
      <w:r w:rsidRPr="003021F7">
        <w:rPr>
          <w:vertAlign w:val="subscript"/>
          <w:lang w:eastAsia="da-DK"/>
        </w:rPr>
        <w:t>CO</w:t>
      </w:r>
      <w:commentRangeEnd w:id="110"/>
      <w:r w:rsidR="00FC2236">
        <w:rPr>
          <w:rStyle w:val="Kommentarhenvisning"/>
        </w:rPr>
        <w:commentReference w:id="110"/>
      </w:r>
      <w:r w:rsidRPr="003021F7">
        <w:rPr>
          <w:lang w:eastAsia="da-DK"/>
        </w:rPr>
        <w:t xml:space="preserve">, and </w:t>
      </w:r>
      <w:commentRangeStart w:id="111"/>
      <w:r w:rsidRPr="003021F7">
        <w:rPr>
          <w:lang w:eastAsia="da-DK"/>
        </w:rPr>
        <w:t>IOS</w:t>
      </w:r>
      <w:commentRangeEnd w:id="111"/>
      <w:r w:rsidR="00FC2236">
        <w:rPr>
          <w:rStyle w:val="Kommentarhenvisning"/>
        </w:rPr>
        <w:commentReference w:id="111"/>
      </w:r>
      <w:r w:rsidRPr="003021F7">
        <w:rPr>
          <w:lang w:eastAsia="da-DK"/>
        </w:rPr>
        <w:t>-based</w:t>
      </w:r>
      <w:r w:rsidRPr="003021F7">
        <w:rPr>
          <w:shd w:val="clear" w:color="auto" w:fill="FFFFFF"/>
        </w:rPr>
        <w:t xml:space="preserve"> resistance (Rrs, R5-R20) and reactance (Xrs, X5)</w:t>
      </w:r>
      <w:del w:id="112" w:author="Malte Lund Adamsen" w:date="2024-07-11T16:21:00Z">
        <w:r w:rsidRPr="003021F7" w:rsidDel="00293592">
          <w:rPr>
            <w:shd w:val="clear" w:color="auto" w:fill="FFFFFF"/>
          </w:rPr>
          <w:delText xml:space="preserve"> </w:delText>
        </w:r>
      </w:del>
    </w:p>
    <w:p w14:paraId="54271F00" w14:textId="49764C10" w:rsidR="00176B25" w:rsidRDefault="00176B25" w:rsidP="00176B25">
      <w:pPr>
        <w:pStyle w:val="Overskrift3"/>
        <w:rPr>
          <w:ins w:id="113" w:author="Malte Lund Adamsen" w:date="2024-07-11T16:21:00Z"/>
        </w:rPr>
      </w:pPr>
      <w:commentRangeStart w:id="114"/>
      <w:ins w:id="115" w:author="Malte Lund Adamsen" w:date="2024-07-11T16:21:00Z">
        <w:r>
          <w:t xml:space="preserve">Primary </w:t>
        </w:r>
      </w:ins>
      <w:commentRangeEnd w:id="114"/>
      <w:ins w:id="116" w:author="Malte Lund Adamsen" w:date="2024-07-11T16:23:00Z">
        <w:r w:rsidR="00DE2B04">
          <w:rPr>
            <w:rStyle w:val="Kommentarhenvisning"/>
            <w:b w:val="0"/>
            <w:bCs w:val="0"/>
            <w:i w:val="0"/>
          </w:rPr>
          <w:commentReference w:id="114"/>
        </w:r>
      </w:ins>
      <w:ins w:id="117" w:author="Malte Lund Adamsen" w:date="2024-07-11T16:21:00Z">
        <w:r>
          <w:t>outcome</w:t>
        </w:r>
        <w:r w:rsidR="00DE2B04">
          <w:t>:</w:t>
        </w:r>
      </w:ins>
    </w:p>
    <w:p w14:paraId="5A50E637" w14:textId="58F2E9CF" w:rsidR="00DE2B04" w:rsidRDefault="00DE2B04" w:rsidP="00DE2B04">
      <w:pPr>
        <w:rPr>
          <w:ins w:id="118" w:author="Malte Lund Adamsen" w:date="2024-07-11T16:22:00Z"/>
          <w:lang w:eastAsia="da-DK"/>
        </w:rPr>
        <w:pPrChange w:id="119" w:author="Malte Lund Adamsen" w:date="2024-07-11T16:22:00Z">
          <w:pPr>
            <w:ind w:left="576"/>
          </w:pPr>
        </w:pPrChange>
      </w:pPr>
      <w:commentRangeStart w:id="120"/>
      <w:ins w:id="121" w:author="Malte Lund Adamsen" w:date="2024-07-11T16:21:00Z">
        <w:r w:rsidRPr="003021F7">
          <w:rPr>
            <w:lang w:eastAsia="da-DK"/>
          </w:rPr>
          <w:t>D</w:t>
        </w:r>
        <w:r w:rsidRPr="003021F7">
          <w:rPr>
            <w:vertAlign w:val="subscript"/>
            <w:lang w:eastAsia="da-DK"/>
          </w:rPr>
          <w:t>L</w:t>
        </w:r>
        <w:r>
          <w:rPr>
            <w:vertAlign w:val="subscript"/>
            <w:lang w:eastAsia="da-DK"/>
          </w:rPr>
          <w:t>,</w:t>
        </w:r>
        <w:r w:rsidRPr="003021F7">
          <w:rPr>
            <w:vertAlign w:val="subscript"/>
            <w:lang w:eastAsia="da-DK"/>
          </w:rPr>
          <w:t>CO</w:t>
        </w:r>
        <w:commentRangeEnd w:id="120"/>
        <w:r>
          <w:rPr>
            <w:rStyle w:val="Kommentarhenvisning"/>
          </w:rPr>
          <w:commentReference w:id="120"/>
        </w:r>
        <w:r>
          <w:rPr>
            <w:vertAlign w:val="subscript"/>
            <w:lang w:eastAsia="da-DK"/>
          </w:rPr>
          <w:t xml:space="preserve"> </w:t>
        </w:r>
      </w:ins>
    </w:p>
    <w:p w14:paraId="7A0087EE" w14:textId="526A2F8A" w:rsidR="00DE2B04" w:rsidRDefault="00DE2B04" w:rsidP="00DE2B04">
      <w:pPr>
        <w:ind w:left="576"/>
        <w:rPr>
          <w:ins w:id="122" w:author="Malte Lund Adamsen" w:date="2024-07-11T16:22:00Z"/>
        </w:rPr>
      </w:pPr>
    </w:p>
    <w:p w14:paraId="4EAEB439" w14:textId="49F7B379" w:rsidR="00DE2B04" w:rsidRDefault="00DE2B04" w:rsidP="00DE2B04">
      <w:pPr>
        <w:pStyle w:val="Overskrift3"/>
        <w:rPr>
          <w:ins w:id="123" w:author="Malte Lund Adamsen" w:date="2024-07-11T16:22:00Z"/>
        </w:rPr>
      </w:pPr>
      <w:ins w:id="124" w:author="Malte Lund Adamsen" w:date="2024-07-11T16:22:00Z">
        <w:r>
          <w:t>Secondary outcome:</w:t>
        </w:r>
      </w:ins>
    </w:p>
    <w:p w14:paraId="74D6E9A3" w14:textId="02E6E7D3" w:rsidR="00DE2B04" w:rsidRDefault="00DE2B04" w:rsidP="00DE2B04">
      <w:pPr>
        <w:rPr>
          <w:ins w:id="125" w:author="Malte Lund Adamsen" w:date="2024-07-11T16:22:00Z"/>
        </w:rPr>
      </w:pPr>
      <w:commentRangeStart w:id="126"/>
      <w:ins w:id="127" w:author="Malte Lund Adamsen" w:date="2024-07-11T16:22:00Z">
        <w:r w:rsidRPr="003021F7">
          <w:rPr>
            <w:lang w:eastAsia="da-DK"/>
          </w:rPr>
          <w:t>IOS</w:t>
        </w:r>
        <w:commentRangeEnd w:id="126"/>
        <w:r>
          <w:rPr>
            <w:rStyle w:val="Kommentarhenvisning"/>
          </w:rPr>
          <w:commentReference w:id="126"/>
        </w:r>
        <w:r w:rsidRPr="003021F7">
          <w:rPr>
            <w:lang w:eastAsia="da-DK"/>
          </w:rPr>
          <w:t>-based</w:t>
        </w:r>
        <w:r w:rsidRPr="003021F7">
          <w:rPr>
            <w:shd w:val="clear" w:color="auto" w:fill="FFFFFF"/>
          </w:rPr>
          <w:t xml:space="preserve"> resistance (Rrs, R5-R20)</w:t>
        </w:r>
      </w:ins>
    </w:p>
    <w:p w14:paraId="119E58F6" w14:textId="1460CC76" w:rsidR="00DE2B04" w:rsidRPr="00DE2B04" w:rsidRDefault="00DE2B04" w:rsidP="00DE2B04">
      <w:pPr>
        <w:pStyle w:val="Overskrift3"/>
        <w:pPrChange w:id="128" w:author="Malte Lund Adamsen" w:date="2024-07-11T16:22:00Z">
          <w:pPr>
            <w:pStyle w:val="Listeafsnit"/>
            <w:ind w:left="0"/>
          </w:pPr>
        </w:pPrChange>
      </w:pPr>
      <w:ins w:id="129" w:author="Malte Lund Adamsen" w:date="2024-07-11T16:22:00Z">
        <w:r>
          <w:t>Exploratory outcomes</w:t>
        </w:r>
      </w:ins>
    </w:p>
    <w:p w14:paraId="1887844C" w14:textId="70C68137" w:rsidR="004F314E" w:rsidRPr="004F314E" w:rsidRDefault="00DE2B04" w:rsidP="007F281A">
      <w:pPr>
        <w:rPr>
          <w:shd w:val="clear" w:color="auto" w:fill="FFFFFF"/>
        </w:rPr>
      </w:pPr>
      <w:ins w:id="130" w:author="Malte Lund Adamsen" w:date="2024-07-11T16:23:00Z">
        <w:r w:rsidRPr="003021F7">
          <w:rPr>
            <w:shd w:val="clear" w:color="auto" w:fill="FFFFFF"/>
          </w:rPr>
          <w:t>reactance (Xrs, X5)</w:t>
        </w:r>
      </w:ins>
    </w:p>
    <w:p w14:paraId="596A1FA2" w14:textId="011787EB" w:rsidR="0094559A" w:rsidRPr="00E32191" w:rsidRDefault="005845DD" w:rsidP="007F281A">
      <w:pPr>
        <w:pStyle w:val="Overskrift2"/>
      </w:pPr>
      <w:bookmarkStart w:id="131" w:name="_Toc163554809"/>
      <w:del w:id="132" w:author="Malte Lund Adamsen" w:date="2024-07-11T15:54:00Z">
        <w:r w:rsidDel="008F6825">
          <w:delText>4</w:delText>
        </w:r>
        <w:r w:rsidR="0094559A" w:rsidRPr="00E32191" w:rsidDel="008F6825">
          <w:delText>.</w:delText>
        </w:r>
        <w:r w:rsidR="00C6653B" w:rsidRPr="00E32191" w:rsidDel="008F6825">
          <w:delText>4</w:delText>
        </w:r>
        <w:r w:rsidR="0094559A" w:rsidRPr="00E32191" w:rsidDel="008F6825">
          <w:delText xml:space="preserve"> </w:delText>
        </w:r>
      </w:del>
      <w:r w:rsidR="009D43C3" w:rsidRPr="00E32191">
        <w:t>Experimental</w:t>
      </w:r>
      <w:r w:rsidR="0094559A" w:rsidRPr="00E32191">
        <w:t xml:space="preserve"> procedure</w:t>
      </w:r>
      <w:r w:rsidR="00355ACA" w:rsidRPr="00E32191">
        <w:t>s</w:t>
      </w:r>
      <w:bookmarkEnd w:id="131"/>
    </w:p>
    <w:p w14:paraId="30E8FC85" w14:textId="6213EB9F" w:rsidR="009D43C3" w:rsidRPr="00E32191" w:rsidRDefault="00601460" w:rsidP="007F281A">
      <w:pPr>
        <w:pStyle w:val="Overskrift3"/>
        <w:pPrChange w:id="133" w:author="Malte Lund Adamsen" w:date="2024-07-11T15:59:00Z">
          <w:pPr>
            <w:pStyle w:val="Overskrift3"/>
            <w:spacing w:before="0"/>
          </w:pPr>
        </w:pPrChange>
      </w:pPr>
      <w:bookmarkStart w:id="134" w:name="_Toc163554810"/>
      <w:r w:rsidRPr="00E32191">
        <w:t>Recruitment and collection of ethical approval</w:t>
      </w:r>
      <w:bookmarkEnd w:id="134"/>
    </w:p>
    <w:p w14:paraId="06E7A8B8" w14:textId="7127F68A" w:rsidR="00550FB9" w:rsidRDefault="003021F7" w:rsidP="007F281A">
      <w:r>
        <w:t>Participants</w:t>
      </w:r>
      <w:r w:rsidR="0094559A" w:rsidRPr="00E32191">
        <w:t xml:space="preserve"> will be recruited </w:t>
      </w:r>
      <w:r>
        <w:t>from the ODK Gymnastics Union and ODK Gymnastics Union in Copenhagen and Frederiksberg. We will obtain</w:t>
      </w:r>
      <w:r w:rsidR="00202DC9" w:rsidRPr="00E32191">
        <w:t xml:space="preserve"> name, </w:t>
      </w:r>
      <w:r w:rsidR="00777BA1" w:rsidRPr="00E32191">
        <w:t>e-mail,</w:t>
      </w:r>
      <w:r w:rsidR="00202DC9" w:rsidRPr="00E32191">
        <w:t xml:space="preserve"> and phone number</w:t>
      </w:r>
      <w:r>
        <w:t xml:space="preserve"> from interested gymnasts.</w:t>
      </w:r>
      <w:r w:rsidR="00202DC9" w:rsidRPr="00E32191">
        <w:t xml:space="preserve"> </w:t>
      </w:r>
      <w:r w:rsidR="007F4F63" w:rsidRPr="00E32191">
        <w:t xml:space="preserve">If the inclusion criteria are fulfilled, written information about the project will be </w:t>
      </w:r>
      <w:r w:rsidR="002929C5" w:rsidRPr="00E32191">
        <w:t>forwarded</w:t>
      </w:r>
      <w:r w:rsidR="007F4F63" w:rsidRPr="00E32191">
        <w:t xml:space="preserve">, and a meeting will be set up </w:t>
      </w:r>
      <w:r w:rsidR="00601460" w:rsidRPr="00E32191">
        <w:t xml:space="preserve">where the </w:t>
      </w:r>
      <w:r>
        <w:t>potential participant</w:t>
      </w:r>
      <w:r w:rsidR="00601460" w:rsidRPr="00E32191">
        <w:t xml:space="preserve"> is informed </w:t>
      </w:r>
      <w:r w:rsidR="007F4F63" w:rsidRPr="00E32191">
        <w:t xml:space="preserve">in detail </w:t>
      </w:r>
      <w:r w:rsidR="00601460" w:rsidRPr="00E32191">
        <w:t>about the study</w:t>
      </w:r>
      <w:r w:rsidR="007F4F63" w:rsidRPr="00E32191">
        <w:t xml:space="preserve">. Given that the </w:t>
      </w:r>
      <w:r>
        <w:t>potentia participant</w:t>
      </w:r>
      <w:r w:rsidR="007F4F63" w:rsidRPr="00E32191">
        <w:t xml:space="preserve"> provides both oral and written informed consent (within three days),</w:t>
      </w:r>
      <w:r w:rsidR="00E83CAA" w:rsidRPr="00E32191">
        <w:t xml:space="preserve"> a premedical exam including a medical health interview and examination (blood pressure, heart rate, pul</w:t>
      </w:r>
      <w:r>
        <w:t>monary and cardiac auscultation</w:t>
      </w:r>
      <w:r w:rsidR="00E83CAA" w:rsidRPr="00E32191">
        <w:t xml:space="preserve">) </w:t>
      </w:r>
      <w:r w:rsidR="007F4F63" w:rsidRPr="00E32191">
        <w:t xml:space="preserve">by one of the study </w:t>
      </w:r>
      <w:r w:rsidR="001B6552" w:rsidRPr="00E32191">
        <w:t>physicians (Visit 0</w:t>
      </w:r>
      <w:r>
        <w:t>, 30 minutes</w:t>
      </w:r>
      <w:r w:rsidR="001B6552" w:rsidRPr="00E32191">
        <w:t>)</w:t>
      </w:r>
      <w:r w:rsidR="00407E7D" w:rsidRPr="00E32191">
        <w:t xml:space="preserve">. If the patient is deemed eligible, the following </w:t>
      </w:r>
      <w:r>
        <w:t>V</w:t>
      </w:r>
      <w:r w:rsidR="00407E7D" w:rsidRPr="00E32191">
        <w:t>isits</w:t>
      </w:r>
      <w:r>
        <w:t xml:space="preserve"> 1 and 2</w:t>
      </w:r>
      <w:r w:rsidR="00407E7D" w:rsidRPr="00E32191">
        <w:t xml:space="preserve"> </w:t>
      </w:r>
      <w:r>
        <w:t xml:space="preserve">(each lasting 2 hours) </w:t>
      </w:r>
      <w:r w:rsidR="00407E7D" w:rsidRPr="00E32191">
        <w:t>are booked</w:t>
      </w:r>
      <w:bookmarkStart w:id="135" w:name="_Toc445123253"/>
      <w:r w:rsidR="00407E7D" w:rsidRPr="00E32191">
        <w:t xml:space="preserve">. </w:t>
      </w:r>
      <w:r w:rsidR="00202DC9" w:rsidRPr="00E32191">
        <w:t xml:space="preserve">If the </w:t>
      </w:r>
      <w:r>
        <w:t>participant</w:t>
      </w:r>
      <w:r w:rsidR="00202DC9" w:rsidRPr="00E32191">
        <w:t xml:space="preserve"> wishes and if logistically possible, </w:t>
      </w:r>
      <w:r w:rsidR="00202DC9" w:rsidRPr="00E32191">
        <w:lastRenderedPageBreak/>
        <w:t xml:space="preserve">the </w:t>
      </w:r>
      <w:r w:rsidR="001620BB" w:rsidRPr="00E32191">
        <w:t>medical interview and</w:t>
      </w:r>
      <w:r w:rsidR="00202DC9" w:rsidRPr="00E32191">
        <w:t xml:space="preserve"> exam</w:t>
      </w:r>
      <w:r w:rsidR="001620BB" w:rsidRPr="00E32191">
        <w:t>ination</w:t>
      </w:r>
      <w:r w:rsidR="00202DC9" w:rsidRPr="00E32191">
        <w:t xml:space="preserve"> can take place on the same day as the informed consent is provided. </w:t>
      </w:r>
      <w:r>
        <w:t xml:space="preserve">No information is obtained from the participant’s health record. </w:t>
      </w:r>
      <w:r w:rsidR="00407E7D" w:rsidRPr="00E32191">
        <w:t xml:space="preserve"> </w:t>
      </w:r>
    </w:p>
    <w:p w14:paraId="2BDF37F9" w14:textId="77777777" w:rsidR="003021F7" w:rsidRPr="00E32191" w:rsidRDefault="003021F7" w:rsidP="007F281A"/>
    <w:p w14:paraId="555A995F" w14:textId="769EAEFA" w:rsidR="00F906FC" w:rsidRPr="00E32191" w:rsidRDefault="008D2206" w:rsidP="007F281A">
      <w:pPr>
        <w:pStyle w:val="Overskrift3"/>
        <w:pPrChange w:id="136" w:author="Malte Lund Adamsen" w:date="2024-07-11T15:59:00Z">
          <w:pPr>
            <w:pStyle w:val="Overskrift3"/>
            <w:spacing w:before="0"/>
          </w:pPr>
        </w:pPrChange>
      </w:pPr>
      <w:bookmarkStart w:id="137" w:name="_Toc163554812"/>
      <w:bookmarkStart w:id="138" w:name="_Toc302699136"/>
      <w:bookmarkEnd w:id="135"/>
      <w:r w:rsidRPr="00E32191">
        <w:t xml:space="preserve">Lung </w:t>
      </w:r>
      <w:r w:rsidR="00F906FC" w:rsidRPr="00E32191">
        <w:t>function</w:t>
      </w:r>
      <w:r w:rsidRPr="00E32191">
        <w:t xml:space="preserve"> testing</w:t>
      </w:r>
      <w:bookmarkEnd w:id="137"/>
    </w:p>
    <w:p w14:paraId="78DBFEC1" w14:textId="36645891" w:rsidR="008D2206" w:rsidRDefault="00EA0CBE" w:rsidP="007F281A">
      <w:pPr>
        <w:rPr>
          <w:ins w:id="139" w:author="Malte Lund Adamsen" w:date="2024-07-11T15:55:00Z"/>
        </w:rPr>
      </w:pPr>
      <w:r>
        <w:t xml:space="preserve">IOS </w:t>
      </w:r>
      <w:r w:rsidRPr="005845DD">
        <w:t>permits the passive measurement of lung mechanics</w:t>
      </w:r>
      <w:r>
        <w:t>, as s</w:t>
      </w:r>
      <w:r w:rsidRPr="005845DD">
        <w:t xml:space="preserve">ound waves are superimposed on normal tidal breathing, and the disturbances in flow and pressure caused by the external waves are used to calculate parameters describing the resistance to airflow and reactive parameters that mostly relate to efficient storage and return of energy by the lung. It requires minimal </w:t>
      </w:r>
      <w:r>
        <w:t xml:space="preserve">participant cooperation. </w:t>
      </w:r>
      <w:r w:rsidRPr="005845DD">
        <w:t>An impulse consisting of a mixture of sound waves of different frequencies is generated by the loudspeaker at the mouth. As this wave passes into the lungs, it causes changes in pressure as well as in the flow of air. The frequencies of the waves delivered in IOS ranges from 5 to 30 Hz, which causes no discomfort. A pressure transducer and a pneumo-chromatograph are present at the mouthpiece, to measure the pressure and flow, respectively. The patient breathes normally, and the measurement takes 20-30 seconds.</w:t>
      </w:r>
      <w:r>
        <w:t xml:space="preserve"> Pulmonary diffusing capacity is measured by a portable handheld device and is performed </w:t>
      </w:r>
      <w:r w:rsidR="008D2206" w:rsidRPr="00E32191">
        <w:t>in  accordance with consensus guidelines</w:t>
      </w:r>
      <w:r w:rsidR="0057477B" w:rsidRPr="00E32191">
        <w:t xml:space="preserve"> </w:t>
      </w:r>
      <w:r w:rsidR="0057477B" w:rsidRPr="00E32191">
        <w:fldChar w:fldCharType="begin" w:fldLock="1"/>
      </w:r>
      <w:r w:rsidR="00ED2031">
        <w:instrText>ADDIN CSL_CITATION {"citationItems":[{"id":"ITEM-1","itemData":{"DOI":"10.1183/09031936.05.00034905","ISSN":"09031936","abstract":"BACKGROUND This joint statement is based on the previous statements from the American Thoracic Society (ATS) and the European Respiratory Society (ERS), and much of the material was taken from these statements [1, 2]. It has been updated according to new scientific insights and revised to reflect consensus opinions of both of these societies. This document is meant to function as a stand-alone document, but, for certain issues, references will be made to the previous statements. Although there are other ways to measure carbon monoxide (CO) uptake (e.g. steady-state, intra-breath and rebreathing techniques) [3– 9], the following recommendations will be restricted to the single-breath technique, since this is the most common methodology in use around the world. The capacity of the lung to exchange gas across the alveolar- capillary interface is determined by its structural and functional properties [3–22]. The structural properties include the following: lung gas volume; the path length for diffusion in the gas phase; the thickness and area of the alveolar capillary membrane; any effects of airway closure; and the volume of blood in capillaries supplying ventilated alveoli. The func- tional properties include the following: absolute levels of ventilation and perfusion; the uniformity of their distribution with respect to each other; the composition of the alveolar gas; the diffusion characteristics of the membrane; the concentra- tion and binding properties of haemoglobin (Hb) in the alveolar capillaries; and the gas tensions in blood entering the alveolar capillaries in that part of the pulmonary vascular bed","author":[{"dropping-particle":"","family":"MacIntyre","given":"N.","non-dropping-particle":"","parse-names":false,"suffix":""},{"dropping-particle":"","family":"Crapo","given":"R. O.","non-dropping-particle":"","parse-names":false,"suffix":""},{"dropping-particle":"","family":"Viegi","given":"G.","non-dropping-particle":"","parse-names":false,"suffix":""},{"dropping-particle":"","family":"Johnson","given":"D. C.","non-dropping-particle":"","parse-names":false,"suffix":""},{"dropping-particle":"","family":"Grinten","given":"C. P.M.","non-dropping-particle":"van der","parse-names":false,"suffix":""},{"dropping-particle":"","family":"Brusasco","given":"Vito","non-dropping-particle":"","parse-names":false,"suffix":""},{"dropping-particle":"","family":"Burgos","given":"F.","non-dropping-particle":"","parse-names":false,"suffix":""},{"dropping-particle":"","family":"Casaburi","given":"R.","non-dropping-particle":"","parse-names":false,"suffix":""},{"dropping-particle":"","family":"Coates","given":"A.","non-dropping-particle":"","parse-names":false,"suffix":""},{"dropping-particle":"","family":"Enright","given":"P.","non-dropping-particle":"","parse-names":false,"suffix":""},{"dropping-particle":"","family":"Gustafsson","given":"P.","non-dropping-particle":"","parse-names":false,"suffix":""},{"dropping-particle":"","family":"Hankinson","given":"J.","non-dropping-particle":"","parse-names":false,"suffix":""},{"dropping-particle":"","family":"Jensen","given":"R.","non-dropping-particle":"","parse-names":false,"suffix":""},{"dropping-particle":"","family":"McKay","given":"R.","non-dropping-particle":"","parse-names":false,"suffix":""},{"dropping-particle":"","family":"Miller","given":"M. R.","non-dropping-particle":"","parse-names":false,"suffix":""},{"dropping-particle":"","family":"Navajas","given":"D.","non-dropping-particle":"","parse-names":false,"suffix":""},{"dropping-particle":"","family":"Pedersen","given":"O. F.","non-dropping-particle":"","parse-names":false,"suffix":""},{"dropping-particle":"","family":"Pellegrino","given":"R.","non-dropping-particle":"","parse-names":false,"suffix":""},{"dropping-particle":"","family":"Wanger","given":"J.","non-dropping-particle":"","parse-names":false,"suffix":""}],"container-title":"European Respiratory Journal","id":"ITEM-1","issue":"4","issued":{"date-parts":[["2005","10"]]},"page":"720-735","title":"Standardisation of the single-breath determination of carbon monoxide uptake in the lung","type":"article","volume":"26"},"uris":["http://www.mendeley.com/documents/?uuid=183bc019-b43b-3d94-b2be-3ecab5289acd","http://www.mendeley.com/documents/?uuid=b1d2317b-66e5-4341-96c2-93d136929210"]},{"id":"ITEM-2","itemData":{"DOI":"10.1183/09031936.05.00035005","ISSN":"09031936","abstract":"F7\"&gt; WIDTH=200 HEIGHT=186 SRC=\"/small/erj260511.f7.gif\" ALT=\" \"&gt; View larger version (44K): F7\"&gt;[in this window] F7\" onClick=\"startTarget('F7', 590, 609); this.href='F7'\" onMouseOver=\"window.status='View figure in a separate window'; return true\" TARGET=\"F7\"&gt;[in a new window]","author":[{"dropping-particle":"","family":"Wanger","given":"J.","non-dropping-particle":"","parse-names":false,"suffix":""},{"dropping-particle":"","family":"Clausen","given":"J. L.","non-dropping-particle":"","parse-names":false,"suffix":""},{"dropping-particle":"","family":"Coates","given":"A.","non-dropping-particle":"","parse-names":false,"suffix":""},{"dropping-particle":"","family":"Pedersen","given":"O. F.","non-dropping-particle":"","parse-names":false,"suffix":""},{"dropping-particle":"","family":"Brusasco","given":"Vito","non-dropping-particle":"","parse-names":false,"suffix":""},{"dropping-particle":"","family":"Burgos","given":"F.","non-dropping-particle":"","parse-names":false,"suffix":""},{"dropping-particle":"","family":"Casaburi","given":"R.","non-dropping-particle":"","parse-names":false,"suffix":""},{"dropping-particle":"","family":"Crapo","given":"R.","non-dropping-particle":"","parse-names":false,"suffix":""},{"dropping-particle":"","family":"Enright","given":"P.","non-dropping-particle":"","parse-names":false,"suffix":""},{"dropping-particle":"","family":"Grinten","given":"C. P.M.","non-dropping-particle":"van der","parse-names":false,"suffix":""},{"dropping-particle":"","family":"Gustafsson","given":"P.","non-dropping-particle":"","parse-names":false,"suffix":""},{"dropping-particle":"","family":"Hankinson","given":"J.","non-dropping-particle":"","parse-names":false,"suffix":""},{"dropping-particle":"","family":"Jensen","given":"R.","non-dropping-particle":"","parse-names":false,"suffix":""},{"dropping-particle":"","family":"Johnson","given":"D. C.","non-dropping-particle":"","parse-names":false,"suffix":""},{"dropping-particle":"","family":"MacIntyre","given":"N.","non-dropping-particle":"","parse-names":false,"suffix":""},{"dropping-particle":"","family":"McKay","given":"R.","non-dropping-particle":"","parse-names":false,"suffix":""},{"dropping-particle":"","family":"Miller","given":"M. R.","non-dropping-particle":"","parse-names":false,"suffix":""},{"dropping-particle":"","family":"Navajas","given":"D.","non-dropping-particle":"","parse-names":false,"suffix":""},{"dropping-particle":"","family":"Pellegrino","given":"R.","non-dropping-particle":"","parse-names":false,"suffix":""},{"dropping-particle":"","family":"Veigi","given":"G.","non-dropping-particle":"","parse-names":false,"suffix":""}],"container-title":"European Respiratory Journal","id":"ITEM-2","issue":"3","issued":{"date-parts":[["2005","9"]]},"page":"511-522","title":"Standardisation of the measurement of lung volumes","type":"article-journal","volume":"26"},"uris":["http://www.mendeley.com/documents/?uuid=2b28da3f-8a79-38ce-8cdf-182049f2ba2e","http://www.mendeley.com/documents/?uuid=f392cb82-27cc-43ac-b0ab-7f6f37febed7"]},{"id":"ITEM-3","itemData":{"DOI":"10.1183/09031936.05.00034805","ISSN":"09031936","abstract":"F13\"&gt; WIDTH=144 HEIGHT=200 ALT=\" View larger version (37K): F13\"&gt;in this window F13\" onClick=\"startTarget('F13', 466, 640); this.href='F13'\" figure in a separate window'; return true\" TARGET=\"F13\"&gt;in a new window","author":[{"dropping-particle":"","family":"Miller","given":"M. R.","non-dropping-particle":"","parse-names":false,"suffix":""},{"dropping-particle":"","family":"Hankinson","given":"J.","non-dropping-particle":"","parse-names":false,"suffix":""},{"dropping-particle":"","family":"Brusasco","given":"Vito","non-dropping-particle":"","parse-names":false,"suffix":""},{"dropping-particle":"","family":"Burgos","given":"F.","non-dropping-particle":"","parse-names":false,"suffix":""},{"dropping-particle":"","family":"Casaburi","given":"R.","non-dropping-particle":"","parse-names":false,"suffix":""},{"dropping-particle":"","family":"Coates","given":"A.","non-dropping-particle":"","parse-names":false,"suffix":""},{"dropping-particle":"","family":"Crapo","given":"R.","non-dropping-particle":"","parse-names":false,"suffix":""},{"dropping-particle":"","family":"Enright","given":"P.","non-dropping-particle":"","parse-names":false,"suffix":""},{"dropping-particle":"","family":"Grinten","given":"C. P.M.","non-dropping-particle":"van der","parse-names":false,"suffix":""},{"dropping-particle":"","family":"Gustafsson","given":"P.","non-dropping-particle":"","parse-names":false,"suffix":""},{"dropping-particle":"","family":"Jensen","given":"R.","non-dropping-particle":"","parse-names":false,"suffix":""},{"dropping-particle":"","family":"Johnson","given":"D. C.","non-dropping-particle":"","parse-names":false,"suffix":""},{"dropping-particle":"","family":"MacIntrye","given":"N.","non-dropping-particle":"","parse-names":false,"suffix":""},{"dropping-particle":"","family":"McKay","given":"R.","non-dropping-particle":"","parse-names":false,"suffix":""},{"dropping-particle":"","family":"Navajas","given":"D.","non-dropping-particle":"","parse-names":false,"suffix":""},{"dropping-particle":"","family":"Pedersen","given":"O. F.","non-dropping-particle":"","parse-names":false,"suffix":""},{"dropping-particle":"","family":"Pellegrino","given":"R.","non-dropping-particle":"","parse-names":false,"suffix":""},{"dropping-particle":"","family":"Viegi","given":"G.","non-dropping-particle":"","parse-names":false,"suffix":""},{"dropping-particle":"","family":"Wagner","given":"J.","non-dropping-particle":"","parse-names":false,"suffix":""}],"container-title":"European Respiratory Journal","id":"ITEM-3","issue":"2","issued":{"date-parts":[["2005","8"]]},"page":"319-338","title":"Standardisation of spirometry","type":"article","volume":"26"},"uris":["http://www.mendeley.com/documents/?uuid=8206b297-2ae0-3fed-80ae-4e9c8071728e","http://www.mendeley.com/documents/?uuid=14360cc7-7227-4dfe-b6fe-c0344b39a302"]}],"mendeley":{"formattedCitation":"(1–3)","plainTextFormattedCitation":"(1–3)","previouslyFormattedCitation":"(1–3)"},"properties":{"noteIndex":0},"schema":"https://github.com/citation-style-language/schema/raw/master/csl-citation.json"}</w:instrText>
      </w:r>
      <w:r w:rsidR="0057477B" w:rsidRPr="00E32191">
        <w:fldChar w:fldCharType="separate"/>
      </w:r>
      <w:r w:rsidR="007F281A" w:rsidRPr="007F281A">
        <w:rPr>
          <w:noProof/>
        </w:rPr>
        <w:t>(1–3)</w:t>
      </w:r>
      <w:r w:rsidR="0057477B" w:rsidRPr="00E32191">
        <w:fldChar w:fldCharType="end"/>
      </w:r>
      <w:r>
        <w:t xml:space="preserve">. Up to three maneuvcres are perfomred per posture, each of which takes approx. 30 seconds. </w:t>
      </w:r>
    </w:p>
    <w:p w14:paraId="7EE735EA" w14:textId="77777777" w:rsidR="008F6825" w:rsidRDefault="008F6825" w:rsidP="007F281A">
      <w:pPr>
        <w:rPr>
          <w:ins w:id="140" w:author="Malte Lund Adamsen" w:date="2024-07-11T15:55:00Z"/>
        </w:rPr>
      </w:pPr>
    </w:p>
    <w:p w14:paraId="6A36E863" w14:textId="50216DEB" w:rsidR="008F6825" w:rsidRPr="00E32191" w:rsidDel="008F6825" w:rsidRDefault="008F6825" w:rsidP="007F281A">
      <w:pPr>
        <w:rPr>
          <w:del w:id="141" w:author="Malte Lund Adamsen" w:date="2024-07-11T15:55:00Z"/>
        </w:rPr>
      </w:pPr>
    </w:p>
    <w:bookmarkEnd w:id="138"/>
    <w:p w14:paraId="0C3241A8" w14:textId="7C9EC921" w:rsidR="001B6552" w:rsidRPr="00E32191" w:rsidDel="008F6825" w:rsidRDefault="001B6552" w:rsidP="007F281A">
      <w:pPr>
        <w:pStyle w:val="Overskrift3"/>
        <w:rPr>
          <w:del w:id="142" w:author="Malte Lund Adamsen" w:date="2024-07-11T15:55:00Z"/>
        </w:rPr>
        <w:pPrChange w:id="143" w:author="Malte Lund Adamsen" w:date="2024-07-11T15:59:00Z">
          <w:pPr>
            <w:pStyle w:val="Overskrift3"/>
            <w:spacing w:before="0"/>
          </w:pPr>
        </w:pPrChange>
      </w:pPr>
    </w:p>
    <w:p w14:paraId="30497FED" w14:textId="076B8C58" w:rsidR="00066F7C" w:rsidRPr="00E32191" w:rsidRDefault="00EA0CBE" w:rsidP="007F281A">
      <w:pPr>
        <w:pStyle w:val="Overskrift3"/>
        <w:pPrChange w:id="144" w:author="Malte Lund Adamsen" w:date="2024-07-11T15:59:00Z">
          <w:pPr>
            <w:pStyle w:val="Overskrift3"/>
            <w:spacing w:before="0"/>
          </w:pPr>
        </w:pPrChange>
      </w:pPr>
      <w:r>
        <w:t>Other measurements</w:t>
      </w:r>
    </w:p>
    <w:p w14:paraId="6F58253D" w14:textId="7A805B8F" w:rsidR="001604B0" w:rsidRPr="00E32191" w:rsidRDefault="00EA0CBE" w:rsidP="007F281A">
      <w:pPr>
        <w:pPrChange w:id="145" w:author="Malte Lund Adamsen" w:date="2024-07-11T15:59:00Z">
          <w:pPr>
            <w:widowControl w:val="0"/>
            <w:autoSpaceDE w:val="0"/>
            <w:autoSpaceDN w:val="0"/>
            <w:adjustRightInd w:val="0"/>
          </w:pPr>
        </w:pPrChange>
      </w:pPr>
      <w:r>
        <w:t xml:space="preserve">Heart rate, non-invasive blood pressure, as well as pulse oximetric arterial oxygen saturation is alos measured in each posture. </w:t>
      </w:r>
    </w:p>
    <w:p w14:paraId="5A35EBCC" w14:textId="77777777" w:rsidR="001604B0" w:rsidRPr="00E32191" w:rsidRDefault="001604B0" w:rsidP="007F281A">
      <w:pPr>
        <w:pPrChange w:id="146" w:author="Malte Lund Adamsen" w:date="2024-07-11T15:59:00Z">
          <w:pPr>
            <w:widowControl w:val="0"/>
            <w:autoSpaceDE w:val="0"/>
            <w:autoSpaceDN w:val="0"/>
            <w:adjustRightInd w:val="0"/>
          </w:pPr>
        </w:pPrChange>
      </w:pPr>
    </w:p>
    <w:p w14:paraId="3F303918" w14:textId="585482AA" w:rsidR="00AB6227" w:rsidRPr="00E32191" w:rsidRDefault="005845DD" w:rsidP="007F281A">
      <w:pPr>
        <w:pStyle w:val="Overskrift2"/>
      </w:pPr>
      <w:bookmarkStart w:id="147" w:name="_Toc163554819"/>
      <w:bookmarkStart w:id="148" w:name="_Toc302690348"/>
      <w:bookmarkStart w:id="149" w:name="_Toc302690407"/>
      <w:bookmarkStart w:id="150" w:name="_Toc302699129"/>
      <w:del w:id="151" w:author="Malte Lund Adamsen" w:date="2024-07-11T15:55:00Z">
        <w:r w:rsidDel="003A476F">
          <w:delText>4</w:delText>
        </w:r>
        <w:r w:rsidR="00E82F0B" w:rsidRPr="00E32191" w:rsidDel="003A476F">
          <w:delText>.</w:delText>
        </w:r>
        <w:r w:rsidR="00C172F0" w:rsidRPr="00E32191" w:rsidDel="003A476F">
          <w:delText>5</w:delText>
        </w:r>
        <w:r w:rsidR="00E82F0B" w:rsidRPr="00E32191" w:rsidDel="003A476F">
          <w:delText xml:space="preserve"> </w:delText>
        </w:r>
      </w:del>
      <w:r w:rsidR="00AB6227" w:rsidRPr="00E32191">
        <w:t xml:space="preserve">Biological </w:t>
      </w:r>
      <w:r w:rsidR="008D2206" w:rsidRPr="00E32191">
        <w:t xml:space="preserve">material </w:t>
      </w:r>
      <w:r w:rsidR="00AB6227" w:rsidRPr="00E32191">
        <w:t xml:space="preserve">and </w:t>
      </w:r>
      <w:r w:rsidR="008D2206" w:rsidRPr="00E32191">
        <w:t>biobank</w:t>
      </w:r>
      <w:bookmarkEnd w:id="147"/>
    </w:p>
    <w:p w14:paraId="665D4509" w14:textId="68113DDF" w:rsidR="00B971E2" w:rsidRPr="00E32191" w:rsidRDefault="00E83CAA" w:rsidP="007F281A">
      <w:r w:rsidRPr="00E32191">
        <w:t>No b</w:t>
      </w:r>
      <w:r w:rsidR="00AF5F48" w:rsidRPr="00E32191">
        <w:t xml:space="preserve">iological material </w:t>
      </w:r>
      <w:r w:rsidRPr="00E32191">
        <w:t xml:space="preserve">is obtained in the present study. </w:t>
      </w:r>
    </w:p>
    <w:p w14:paraId="0E7AC8E9" w14:textId="77777777" w:rsidR="000C76C2" w:rsidRPr="00E32191" w:rsidRDefault="000C76C2" w:rsidP="007F281A"/>
    <w:p w14:paraId="72D4DFC0" w14:textId="661A6837" w:rsidR="007E5BA7" w:rsidRPr="00E32191" w:rsidRDefault="005845DD" w:rsidP="007F281A">
      <w:pPr>
        <w:pStyle w:val="Overskrift2"/>
      </w:pPr>
      <w:bookmarkStart w:id="152" w:name="_Toc163554820"/>
      <w:del w:id="153" w:author="Malte Lund Adamsen" w:date="2024-07-11T15:55:00Z">
        <w:r w:rsidDel="003A476F">
          <w:delText>4</w:delText>
        </w:r>
        <w:r w:rsidR="00E82F0B" w:rsidRPr="00E32191" w:rsidDel="003A476F">
          <w:delText>.</w:delText>
        </w:r>
        <w:r w:rsidR="00C172F0" w:rsidRPr="00E32191" w:rsidDel="003A476F">
          <w:delText>6</w:delText>
        </w:r>
        <w:r w:rsidR="004E61B8" w:rsidRPr="00E32191" w:rsidDel="003A476F">
          <w:delText xml:space="preserve"> </w:delText>
        </w:r>
      </w:del>
      <w:bookmarkEnd w:id="148"/>
      <w:bookmarkEnd w:id="149"/>
      <w:bookmarkEnd w:id="150"/>
      <w:r w:rsidR="00955065" w:rsidRPr="00E32191">
        <w:t>Sample size</w:t>
      </w:r>
      <w:bookmarkEnd w:id="152"/>
    </w:p>
    <w:p w14:paraId="0AB39BCF" w14:textId="0DA6B193" w:rsidR="00EA0CBE" w:rsidRDefault="00EA0CBE" w:rsidP="007F281A">
      <w:pPr>
        <w:rPr>
          <w:ins w:id="154" w:author="Malte Lund Adamsen" w:date="2024-07-11T15:55:00Z"/>
        </w:rPr>
      </w:pPr>
      <w:commentRangeStart w:id="155"/>
      <w:r>
        <w:t>The effect size is unknown, and a</w:t>
      </w:r>
      <w:r w:rsidRPr="003F7C21">
        <w:t xml:space="preserve"> sample size of 12 is pragmatically chosen as based on current recommendations for pilot</w:t>
      </w:r>
      <w:r>
        <w:t xml:space="preserve"> and exploratory</w:t>
      </w:r>
      <w:r w:rsidRPr="003F7C21">
        <w:t xml:space="preserve"> studies </w:t>
      </w:r>
      <w:r w:rsidRPr="003F7C21">
        <w:fldChar w:fldCharType="begin" w:fldLock="1"/>
      </w:r>
      <w:r w:rsidR="00ED2031">
        <w:instrText>ADDIN CSL_CITATION {"citationItems":[{"id":"ITEM-1","itemData":{"abstract":"When designing a clinical trial an appropriate justification for the sample size should be provided in the protocol. However, there are a number of settings when undertaking a pilot trial when there is no prior information to base a sample size on. For such pilot studies the recommendation is a sample size of 12 per group. The justifications for this sample size are based on rationale about feasibility; precision about the mean and variance; and regulatory considerations. The context of the justifications are that future studies will use the information from the pilot in their design.","author":[{"dropping-particle":"","family":"Julious","given":"S A","non-dropping-particle":"","parse-names":false,"suffix":""}],"container-title":"Pharmaceutical Statistics","id":"ITEM-1","issue":"4","issued":{"date-parts":[["2005"]]},"page":"287-291","title":"Sample size of 12 per group rule of thumb for a pilot study","type":"article-journal","volume":"4"},"uris":["http://www.mendeley.com/documents/?uuid=891c7d10-e37b-4f5f-ac23-91ef80a502e0","http://www.mendeley.com/documents/?uuid=dd4864a3-8972-4576-baca-f0677d8169e4"]}],"mendeley":{"formattedCitation":"(4)","plainTextFormattedCitation":"(4)","previouslyFormattedCitation":"(4)"},"properties":{"noteIndex":0},"schema":"https://github.com/citation-style-language/schema/raw/master/csl-citation.json"}</w:instrText>
      </w:r>
      <w:r w:rsidRPr="003F7C21">
        <w:fldChar w:fldCharType="separate"/>
      </w:r>
      <w:r w:rsidR="007F281A" w:rsidRPr="007F281A">
        <w:rPr>
          <w:noProof/>
        </w:rPr>
        <w:t>(4)</w:t>
      </w:r>
      <w:r w:rsidRPr="003F7C21">
        <w:fldChar w:fldCharType="end"/>
      </w:r>
      <w:r>
        <w:t xml:space="preserve">, such that the reported means and </w:t>
      </w:r>
      <w:del w:id="156" w:author="Malte Lund Adamsen" w:date="2024-07-11T14:59:00Z">
        <w:r w:rsidDel="00FC2236">
          <w:delText>stsandard</w:delText>
        </w:r>
      </w:del>
      <w:ins w:id="157" w:author="Malte Lund Adamsen" w:date="2024-07-11T14:59:00Z">
        <w:r w:rsidR="00FC2236">
          <w:t>standard</w:t>
        </w:r>
      </w:ins>
      <w:r>
        <w:t xml:space="preserve"> deviations may inform future hypothesis-testing studies. </w:t>
      </w:r>
      <w:commentRangeEnd w:id="155"/>
      <w:r w:rsidR="00F673DD">
        <w:rPr>
          <w:rStyle w:val="Kommentarhenvisning"/>
        </w:rPr>
        <w:commentReference w:id="155"/>
      </w:r>
    </w:p>
    <w:p w14:paraId="1F4820DB" w14:textId="77777777" w:rsidR="003A476F" w:rsidRPr="003F7C21" w:rsidRDefault="003A476F" w:rsidP="007F281A"/>
    <w:p w14:paraId="5319FCEE" w14:textId="13ECF26B" w:rsidR="004F314E" w:rsidRPr="00E32191" w:rsidDel="00E4283D" w:rsidRDefault="004F314E" w:rsidP="007F281A">
      <w:pPr>
        <w:pStyle w:val="Overskrift2"/>
        <w:rPr>
          <w:del w:id="158" w:author="Malte Lund Adamsen" w:date="2024-07-11T15:23:00Z"/>
        </w:rPr>
        <w:pPrChange w:id="159" w:author="Malte Lund Adamsen" w:date="2024-07-11T15:59:00Z">
          <w:pPr/>
        </w:pPrChange>
      </w:pPr>
    </w:p>
    <w:p w14:paraId="20234D1E" w14:textId="589A60BB" w:rsidR="00955065" w:rsidRPr="00E32191" w:rsidRDefault="005845DD" w:rsidP="007F281A">
      <w:pPr>
        <w:pStyle w:val="Overskrift2"/>
      </w:pPr>
      <w:bookmarkStart w:id="160" w:name="_Toc163554821"/>
      <w:del w:id="161" w:author="Malte Lund Adamsen" w:date="2024-07-11T15:48:00Z">
        <w:r w:rsidDel="00884FEF">
          <w:delText>4</w:delText>
        </w:r>
        <w:r w:rsidR="00955065" w:rsidRPr="00E32191" w:rsidDel="009D7391">
          <w:delText>.</w:delText>
        </w:r>
        <w:r w:rsidR="001B6552" w:rsidRPr="00E32191" w:rsidDel="009D7391">
          <w:delText>7</w:delText>
        </w:r>
        <w:r w:rsidR="00955065" w:rsidRPr="00E32191" w:rsidDel="009D7391">
          <w:delText xml:space="preserve"> </w:delText>
        </w:r>
      </w:del>
      <w:r w:rsidR="00955065" w:rsidRPr="00E32191">
        <w:t>Statistical procedure</w:t>
      </w:r>
      <w:bookmarkEnd w:id="160"/>
    </w:p>
    <w:p w14:paraId="1465157A" w14:textId="090D9E29" w:rsidR="007F281A" w:rsidRDefault="007F281A" w:rsidP="007F281A">
      <w:pPr>
        <w:rPr>
          <w:ins w:id="162" w:author="Malte Lund Adamsen" w:date="2024-07-11T15:57:00Z"/>
        </w:rPr>
      </w:pPr>
      <w:ins w:id="163" w:author="Malte Lund Adamsen" w:date="2024-07-11T15:57:00Z">
        <w:r>
          <w:t>Statistical analysis will be done in an updated version of RStudio</w:t>
        </w:r>
      </w:ins>
      <w:ins w:id="164" w:author="Malte Lund Adamsen" w:date="2024-07-11T16:10:00Z">
        <w:r w:rsidR="00B26425">
          <w:fldChar w:fldCharType="begin" w:fldLock="1"/>
        </w:r>
      </w:ins>
      <w:r w:rsidR="00B26425">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(5)","plainTextFormattedCitation":"(5)"},"properties":{"noteIndex":0},"schema":"https://github.com/citation-style-language/schema/raw/master/csl-citation.json"}</w:instrText>
      </w:r>
      <w:r w:rsidR="00B26425">
        <w:fldChar w:fldCharType="separate"/>
      </w:r>
      <w:r w:rsidR="00B26425" w:rsidRPr="00B26425">
        <w:rPr>
          <w:noProof/>
        </w:rPr>
        <w:t>(5)</w:t>
      </w:r>
      <w:ins w:id="165" w:author="Malte Lund Adamsen" w:date="2024-07-11T16:10:00Z">
        <w:r w:rsidR="00B26425">
          <w:fldChar w:fldCharType="end"/>
        </w:r>
      </w:ins>
      <w:ins w:id="166" w:author="Malte Lund Adamsen" w:date="2024-07-11T15:57:00Z">
        <w:r>
          <w:t>, using the LMMstar package</w:t>
        </w:r>
      </w:ins>
      <w:ins w:id="167" w:author="Malte Lund Adamsen" w:date="2024-07-11T15:58:00Z">
        <w:r>
          <w:fldChar w:fldCharType="begin" w:fldLock="1"/>
        </w:r>
      </w:ins>
      <w:r w:rsidR="00B26425">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(6)","plainTextFormattedCitation":"(6)","previouslyFormattedCitation":"(5)"},"properties":{"noteIndex":0},"schema":"https://github.com/citation-style-language/schema/raw/master/csl-citation.json"}</w:instrText>
      </w:r>
      <w:r>
        <w:fldChar w:fldCharType="separate"/>
      </w:r>
      <w:r w:rsidR="00B26425" w:rsidRPr="00B26425">
        <w:rPr>
          <w:noProof/>
        </w:rPr>
        <w:t>(6)</w:t>
      </w:r>
      <w:ins w:id="168" w:author="Malte Lund Adamsen" w:date="2024-07-11T15:58:00Z">
        <w:r>
          <w:fldChar w:fldCharType="end"/>
        </w:r>
      </w:ins>
      <w:ins w:id="169" w:author="Malte Lund Adamsen" w:date="2024-07-11T15:57:00Z">
        <w:r>
          <w:t xml:space="preserve">. </w:t>
        </w:r>
      </w:ins>
      <w:ins w:id="170" w:author="Malte Lund Adamsen" w:date="2024-07-11T16:03:00Z">
        <w:r w:rsidR="00F61FB0">
          <w:t xml:space="preserve">The </w:t>
        </w:r>
      </w:ins>
      <w:ins w:id="171" w:author="Malte Lund Adamsen" w:date="2024-07-11T16:04:00Z">
        <w:r w:rsidR="00C64D66">
          <w:t xml:space="preserve">statistical </w:t>
        </w:r>
      </w:ins>
      <w:ins w:id="172" w:author="Malte Lund Adamsen" w:date="2024-07-11T16:03:00Z">
        <w:r w:rsidR="00F61FB0">
          <w:t>code</w:t>
        </w:r>
      </w:ins>
      <w:ins w:id="173" w:author="Malte Lund Adamsen" w:date="2024-07-11T16:04:00Z">
        <w:r w:rsidR="00C64D66">
          <w:t xml:space="preserve"> for the analysis</w:t>
        </w:r>
      </w:ins>
      <w:ins w:id="174" w:author="Malte Lund Adamsen" w:date="2024-07-11T16:03:00Z">
        <w:r w:rsidR="00F61FB0">
          <w:t xml:space="preserve"> will be </w:t>
        </w:r>
      </w:ins>
      <w:ins w:id="175" w:author="Malte Lund Adamsen" w:date="2024-07-11T16:04:00Z">
        <w:r w:rsidR="00C64D66">
          <w:t xml:space="preserve">publicly </w:t>
        </w:r>
      </w:ins>
      <w:ins w:id="176" w:author="Malte Lund Adamsen" w:date="2024-07-11T16:03:00Z">
        <w:r w:rsidR="00F61FB0">
          <w:t>available on Github</w:t>
        </w:r>
      </w:ins>
      <w:ins w:id="177" w:author="Malte Lund Adamsen" w:date="2024-07-11T16:04:00Z">
        <w:r w:rsidR="007165A8">
          <w:t xml:space="preserve"> (</w:t>
        </w:r>
      </w:ins>
      <w:ins w:id="178" w:author="Malte Lund Adamsen" w:date="2024-07-11T16:05:00Z">
        <w:r w:rsidR="00B47F73">
          <w:fldChar w:fldCharType="begin"/>
        </w:r>
        <w:r w:rsidR="00B47F73">
          <w:instrText xml:space="preserve"> HYPERLINK "</w:instrText>
        </w:r>
      </w:ins>
      <w:ins w:id="179" w:author="Malte Lund Adamsen" w:date="2024-07-11T16:04:00Z">
        <w:r w:rsidR="00B47F73" w:rsidRPr="00B47F73">
          <w:rPr>
            <w:rPrChange w:id="180" w:author="Malte Lund Adamsen" w:date="2024-07-11T16:05:00Z">
              <w:rPr>
                <w:rStyle w:val="Hyperlink"/>
              </w:rPr>
            </w:rPrChange>
          </w:rPr>
          <w:instrText>https://github.com/Malte-Lund/LungPosture</w:instrText>
        </w:r>
      </w:ins>
      <w:ins w:id="181" w:author="Malte Lund Adamsen" w:date="2024-07-11T16:05:00Z">
        <w:r w:rsidR="00B47F73">
          <w:instrText xml:space="preserve">" </w:instrText>
        </w:r>
        <w:r w:rsidR="00B47F73">
          <w:fldChar w:fldCharType="separate"/>
        </w:r>
      </w:ins>
      <w:ins w:id="182" w:author="Malte Lund Adamsen" w:date="2024-07-11T16:04:00Z">
        <w:r w:rsidR="00B47F73" w:rsidRPr="00B47F73">
          <w:rPr>
            <w:rStyle w:val="Hyperlink"/>
          </w:rPr>
          <w:t>https://github.com/Malte-Lund/LungPosture</w:t>
        </w:r>
      </w:ins>
      <w:ins w:id="183" w:author="Malte Lund Adamsen" w:date="2024-07-11T16:05:00Z">
        <w:r w:rsidR="00B47F73">
          <w:fldChar w:fldCharType="end"/>
        </w:r>
      </w:ins>
      <w:ins w:id="184" w:author="Malte Lund Adamsen" w:date="2024-07-11T16:04:00Z">
        <w:r w:rsidR="007165A8">
          <w:t>)</w:t>
        </w:r>
      </w:ins>
      <w:ins w:id="185" w:author="Malte Lund Adamsen" w:date="2024-07-11T16:03:00Z">
        <w:r w:rsidR="00F61FB0">
          <w:t>.</w:t>
        </w:r>
      </w:ins>
    </w:p>
    <w:p w14:paraId="23AF52BB" w14:textId="59243076" w:rsidR="001B6552" w:rsidRDefault="00F673DD" w:rsidP="007F281A">
      <w:pPr>
        <w:rPr>
          <w:ins w:id="186" w:author="Malte Lund Adamsen" w:date="2024-07-11T16:32:00Z"/>
        </w:rPr>
      </w:pPr>
      <w:ins w:id="187" w:author="Malte Lund Adamsen" w:date="2024-07-11T15:37:00Z">
        <w:r>
          <w:t>Analysis of the effect of posture on the outcome will be performed using a linear mixed model</w:t>
        </w:r>
      </w:ins>
      <w:ins w:id="188" w:author="Malte Lund Adamsen" w:date="2024-07-11T15:42:00Z">
        <w:r w:rsidR="00EF7AEA">
          <w:t xml:space="preserve"> using an unstructured covar</w:t>
        </w:r>
      </w:ins>
      <w:ins w:id="189" w:author="Malte Lund Adamsen" w:date="2024-07-11T15:43:00Z">
        <w:r w:rsidR="00EF7AEA">
          <w:t>iance pattern</w:t>
        </w:r>
      </w:ins>
      <w:ins w:id="190" w:author="Malte Lund Adamsen" w:date="2024-07-11T15:46:00Z">
        <w:r w:rsidR="00320216">
          <w:t xml:space="preserve"> to account for repeated measures in the same subject. S</w:t>
        </w:r>
      </w:ins>
      <w:ins w:id="191" w:author="Malte Lund Adamsen" w:date="2024-07-11T15:39:00Z">
        <w:r w:rsidR="00EF7AEA">
          <w:t>ex</w:t>
        </w:r>
      </w:ins>
      <w:ins w:id="192" w:author="Malte Lund Adamsen" w:date="2024-07-11T16:07:00Z">
        <w:r w:rsidR="00BB3E9A">
          <w:t xml:space="preserve"> (assigned at birth, male or female)</w:t>
        </w:r>
      </w:ins>
      <w:ins w:id="193" w:author="Malte Lund Adamsen" w:date="2024-07-11T15:39:00Z">
        <w:r w:rsidR="00EF7AEA">
          <w:t xml:space="preserve">, </w:t>
        </w:r>
      </w:ins>
      <w:del w:id="194" w:author="Malte Lund Adamsen" w:date="2024-07-11T15:37:00Z">
        <w:r w:rsidR="00EA0CBE" w:rsidDel="00F673DD">
          <w:delText>xxx</w:delText>
        </w:r>
      </w:del>
      <w:ins w:id="195" w:author="Malte Lund Adamsen" w:date="2024-07-11T15:44:00Z">
        <w:r w:rsidR="00320216">
          <w:t>height</w:t>
        </w:r>
      </w:ins>
      <w:ins w:id="196" w:author="Malte Lund Adamsen" w:date="2024-07-11T16:07:00Z">
        <w:r w:rsidR="00BB3E9A">
          <w:t xml:space="preserve"> (numerical)</w:t>
        </w:r>
      </w:ins>
      <w:ins w:id="197" w:author="Malte Lund Adamsen" w:date="2024-07-11T15:44:00Z">
        <w:r w:rsidR="00320216">
          <w:t>, age</w:t>
        </w:r>
      </w:ins>
      <w:ins w:id="198" w:author="Malte Lund Adamsen" w:date="2024-07-11T16:07:00Z">
        <w:r w:rsidR="00BB3E9A">
          <w:t xml:space="preserve"> (numerical)</w:t>
        </w:r>
      </w:ins>
      <w:ins w:id="199" w:author="Malte Lund Adamsen" w:date="2024-07-11T15:44:00Z">
        <w:r w:rsidR="00320216">
          <w:t>, order</w:t>
        </w:r>
      </w:ins>
      <w:ins w:id="200" w:author="Malte Lund Adamsen" w:date="2024-07-11T16:06:00Z">
        <w:r w:rsidR="00B47F73">
          <w:t xml:space="preserve"> (categorical 1 to 4)</w:t>
        </w:r>
      </w:ins>
      <w:ins w:id="201" w:author="Malte Lund Adamsen" w:date="2024-07-11T15:44:00Z">
        <w:r w:rsidR="00320216">
          <w:t>,</w:t>
        </w:r>
      </w:ins>
      <w:ins w:id="202" w:author="Malte Lund Adamsen" w:date="2024-07-11T15:45:00Z">
        <w:r w:rsidR="00320216">
          <w:t xml:space="preserve"> posture</w:t>
        </w:r>
      </w:ins>
      <w:ins w:id="203" w:author="Malte Lund Adamsen" w:date="2024-07-11T16:06:00Z">
        <w:r w:rsidR="00B47F73">
          <w:t xml:space="preserve"> (categorical: </w:t>
        </w:r>
        <w:r w:rsidR="00BB3E9A">
          <w:t>upright, handstand, supine, pr</w:t>
        </w:r>
      </w:ins>
      <w:ins w:id="204" w:author="Malte Lund Adamsen" w:date="2024-07-11T16:07:00Z">
        <w:r w:rsidR="00BB3E9A">
          <w:t>one)</w:t>
        </w:r>
      </w:ins>
      <w:ins w:id="205" w:author="Malte Lund Adamsen" w:date="2024-07-11T15:45:00Z">
        <w:r w:rsidR="00320216">
          <w:t xml:space="preserve"> and the interaction between order and posture </w:t>
        </w:r>
      </w:ins>
      <w:ins w:id="206" w:author="Malte Lund Adamsen" w:date="2024-07-11T15:46:00Z">
        <w:r w:rsidR="00320216">
          <w:t xml:space="preserve">will be included as </w:t>
        </w:r>
      </w:ins>
      <w:ins w:id="207" w:author="Malte Lund Adamsen" w:date="2024-07-11T15:45:00Z">
        <w:r w:rsidR="00320216">
          <w:t>fixed effects.</w:t>
        </w:r>
      </w:ins>
      <w:ins w:id="208" w:author="Malte Lund Adamsen" w:date="2024-07-11T16:08:00Z">
        <w:r w:rsidR="00B26425">
          <w:t xml:space="preserve"> Missing data will be handled implicitly by maximum likelihood estimation in the linear mixed model.</w:t>
        </w:r>
      </w:ins>
    </w:p>
    <w:p w14:paraId="5C640298" w14:textId="6E1A83FF" w:rsidR="004A5B57" w:rsidRDefault="004A5B57" w:rsidP="007F281A">
      <w:pPr>
        <w:rPr>
          <w:ins w:id="209" w:author="Malte Lund Adamsen" w:date="2024-07-11T15:57:00Z"/>
        </w:rPr>
      </w:pPr>
      <w:ins w:id="210" w:author="Malte Lund Adamsen" w:date="2024-07-11T16:32:00Z">
        <w:r>
          <w:t>Models will be assessed for good</w:t>
        </w:r>
      </w:ins>
      <w:ins w:id="211" w:author="Malte Lund Adamsen" w:date="2024-07-11T16:33:00Z">
        <w:r>
          <w:t xml:space="preserve">ness of fit </w:t>
        </w:r>
      </w:ins>
      <w:ins w:id="212" w:author="Malte Lund Adamsen" w:date="2024-07-11T16:34:00Z">
        <w:r>
          <w:t>graphically by assessing the qq-plot and the residual vs. predicted values.</w:t>
        </w:r>
      </w:ins>
    </w:p>
    <w:p w14:paraId="57C03FA5" w14:textId="77777777" w:rsidR="0065029A" w:rsidRDefault="0065029A" w:rsidP="007F281A">
      <w:pPr>
        <w:rPr>
          <w:ins w:id="213" w:author="Malte Lund Adamsen" w:date="2024-07-11T15:48:00Z"/>
        </w:rPr>
      </w:pPr>
    </w:p>
    <w:p w14:paraId="70DA337E" w14:textId="1C5796B9" w:rsidR="00320216" w:rsidRDefault="00C9412F" w:rsidP="007F281A">
      <w:pPr>
        <w:pStyle w:val="Overskrift2"/>
        <w:rPr>
          <w:ins w:id="214" w:author="Malte Lund Adamsen" w:date="2024-07-11T15:55:00Z"/>
        </w:rPr>
      </w:pPr>
      <w:ins w:id="215" w:author="Malte Lund Adamsen" w:date="2024-07-11T15:55:00Z">
        <w:r>
          <w:t>Multiple testing and significance</w:t>
        </w:r>
      </w:ins>
    </w:p>
    <w:p w14:paraId="673E0415" w14:textId="345ACD87" w:rsidR="00C9412F" w:rsidRPr="007F281A" w:rsidRDefault="00BF6CA1" w:rsidP="007F281A">
      <w:ins w:id="216" w:author="Malte Lund Adamsen" w:date="2024-07-11T15:55:00Z">
        <w:r>
          <w:t xml:space="preserve">The primary end point </w:t>
        </w:r>
      </w:ins>
      <w:ins w:id="217" w:author="Malte Lund Adamsen" w:date="2024-07-11T16:24:00Z">
        <w:r w:rsidR="00DE2B04">
          <w:t>(</w:t>
        </w:r>
      </w:ins>
      <w:ins w:id="218" w:author="Malte Lund Adamsen" w:date="2024-07-11T15:55:00Z">
        <w:r>
          <w:t>D</w:t>
        </w:r>
        <w:r w:rsidRPr="00BF6CA1">
          <w:rPr>
            <w:vertAlign w:val="subscript"/>
            <w:rPrChange w:id="219" w:author="Malte Lund Adamsen" w:date="2024-07-11T15:56:00Z">
              <w:rPr/>
            </w:rPrChange>
          </w:rPr>
          <w:t>L</w:t>
        </w:r>
      </w:ins>
      <w:ins w:id="220" w:author="Malte Lund Adamsen" w:date="2024-07-11T15:56:00Z">
        <w:r>
          <w:rPr>
            <w:vertAlign w:val="subscript"/>
          </w:rPr>
          <w:t>,</w:t>
        </w:r>
        <w:r w:rsidRPr="00BF6CA1">
          <w:rPr>
            <w:vertAlign w:val="subscript"/>
            <w:rPrChange w:id="221" w:author="Malte Lund Adamsen" w:date="2024-07-11T15:56:00Z">
              <w:rPr/>
            </w:rPrChange>
          </w:rPr>
          <w:t>CO</w:t>
        </w:r>
      </w:ins>
      <w:ins w:id="222" w:author="Malte Lund Adamsen" w:date="2024-07-11T16:24:00Z">
        <w:r w:rsidR="00DE2B04" w:rsidRPr="00DE2B04">
          <w:rPr>
            <w:rPrChange w:id="223" w:author="Malte Lund Adamsen" w:date="2024-07-11T16:25:00Z">
              <w:rPr>
                <w:vertAlign w:val="subscript"/>
              </w:rPr>
            </w:rPrChange>
          </w:rPr>
          <w:t>)</w:t>
        </w:r>
      </w:ins>
      <w:ins w:id="224" w:author="Malte Lund Adamsen" w:date="2024-07-11T15:56:00Z">
        <w:r>
          <w:rPr>
            <w:vertAlign w:val="subscript"/>
          </w:rPr>
          <w:t xml:space="preserve"> </w:t>
        </w:r>
        <w:r>
          <w:t>will not be adjusted for multiplicity testing. All secondary and exploratory outcomes will be adjusted by false discovery rate</w:t>
        </w:r>
      </w:ins>
      <w:ins w:id="225" w:author="Malte Lund Adamsen" w:date="2024-07-11T15:57:00Z">
        <w:r>
          <w:t>(FDR)</w:t>
        </w:r>
      </w:ins>
      <w:ins w:id="226" w:author="Malte Lund Adamsen" w:date="2024-07-11T15:56:00Z">
        <w:r>
          <w:t xml:space="preserve"> in the method developed by Ben</w:t>
        </w:r>
      </w:ins>
      <w:ins w:id="227" w:author="Malte Lund Adamsen" w:date="2024-07-11T15:57:00Z">
        <w:r w:rsidR="00485C47">
          <w:t>j</w:t>
        </w:r>
      </w:ins>
      <w:ins w:id="228" w:author="Malte Lund Adamsen" w:date="2024-07-11T15:56:00Z">
        <w:r>
          <w:t>amini and Hochberg</w:t>
        </w:r>
      </w:ins>
      <w:ins w:id="229" w:author="Malte Lund Adamsen" w:date="2024-07-11T16:02:00Z">
        <w:r w:rsidR="00ED2031">
          <w:fldChar w:fldCharType="begin" w:fldLock="1"/>
        </w:r>
      </w:ins>
      <w:r w:rsidR="00B26425">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(7)","plainTextFormattedCitation":"(7)","previouslyFormattedCitation":"(6)"},"properties":{"noteIndex":0},"schema":"https://github.com/citation-style-language/schema/raw/master/csl-citation.json"}</w:instrText>
      </w:r>
      <w:r w:rsidR="00ED2031">
        <w:fldChar w:fldCharType="separate"/>
      </w:r>
      <w:r w:rsidR="00B26425" w:rsidRPr="00B26425">
        <w:rPr>
          <w:noProof/>
        </w:rPr>
        <w:t>(7)</w:t>
      </w:r>
      <w:ins w:id="230" w:author="Malte Lund Adamsen" w:date="2024-07-11T16:02:00Z">
        <w:r w:rsidR="00ED2031">
          <w:fldChar w:fldCharType="end"/>
        </w:r>
      </w:ins>
      <w:ins w:id="231" w:author="Malte Lund Adamsen" w:date="2024-07-11T15:56:00Z">
        <w:r>
          <w:t xml:space="preserve">. </w:t>
        </w:r>
      </w:ins>
      <w:ins w:id="232" w:author="Malte Lund Adamsen" w:date="2024-07-11T16:02:00Z">
        <w:r w:rsidR="00ED2031">
          <w:t xml:space="preserve">Adjusted p-values less than 0.05 will be considered statistically </w:t>
        </w:r>
      </w:ins>
      <w:ins w:id="233" w:author="Malte Lund Adamsen" w:date="2024-07-11T16:03:00Z">
        <w:r w:rsidR="00ED2031">
          <w:t>significant.</w:t>
        </w:r>
      </w:ins>
    </w:p>
    <w:p w14:paraId="760B0748" w14:textId="77777777" w:rsidR="00955065" w:rsidRPr="00E32191" w:rsidRDefault="00955065" w:rsidP="007F281A"/>
    <w:p w14:paraId="4F2A4846" w14:textId="3FCADE82" w:rsidR="00F53AE7" w:rsidRPr="00E32191" w:rsidRDefault="005845DD" w:rsidP="007F281A">
      <w:pPr>
        <w:pStyle w:val="Overskrift1"/>
        <w:pPrChange w:id="234" w:author="Malte Lund Adamsen" w:date="2024-07-11T15:59:00Z">
          <w:pPr>
            <w:pStyle w:val="Overskrift1"/>
            <w:spacing w:before="0"/>
          </w:pPr>
        </w:pPrChange>
      </w:pPr>
      <w:bookmarkStart w:id="235" w:name="_Toc302690351"/>
      <w:bookmarkStart w:id="236" w:name="_Toc302690410"/>
      <w:bookmarkStart w:id="237" w:name="_Toc302699145"/>
      <w:bookmarkStart w:id="238" w:name="_Toc302690355"/>
      <w:bookmarkStart w:id="239" w:name="_Toc302690414"/>
      <w:bookmarkStart w:id="240" w:name="_Toc302699151"/>
      <w:bookmarkStart w:id="241" w:name="_Toc163554822"/>
      <w:del w:id="242" w:author="Malte Lund Adamsen" w:date="2024-07-11T16:11:00Z">
        <w:r w:rsidDel="00B26425">
          <w:delText>5</w:delText>
        </w:r>
        <w:r w:rsidR="007A4F27" w:rsidRPr="00E32191" w:rsidDel="00B26425">
          <w:delText xml:space="preserve">. </w:delText>
        </w:r>
      </w:del>
      <w:r w:rsidR="004E61B8" w:rsidRPr="00E32191">
        <w:t>Ethical considerations</w:t>
      </w:r>
      <w:bookmarkEnd w:id="238"/>
      <w:bookmarkEnd w:id="239"/>
      <w:bookmarkEnd w:id="240"/>
      <w:bookmarkEnd w:id="241"/>
    </w:p>
    <w:p w14:paraId="47F6D1B3" w14:textId="5A6B3E05" w:rsidR="00E32191" w:rsidRPr="00E32191" w:rsidRDefault="00E32191" w:rsidP="007F281A"/>
    <w:p w14:paraId="3C97B3E0" w14:textId="1DCEC46D" w:rsidR="00ED3B1B" w:rsidRPr="00E32191" w:rsidRDefault="005845DD" w:rsidP="007F281A">
      <w:pPr>
        <w:pStyle w:val="Overskrift2"/>
      </w:pPr>
      <w:bookmarkStart w:id="243" w:name="_Toc45824987"/>
      <w:bookmarkStart w:id="244" w:name="_Toc163554823"/>
      <w:del w:id="245" w:author="Malte Lund Adamsen" w:date="2024-07-11T15:59:00Z">
        <w:r w:rsidDel="007F281A">
          <w:delText>5</w:delText>
        </w:r>
        <w:r w:rsidR="00ED3B1B" w:rsidRPr="00E32191" w:rsidDel="007F281A">
          <w:delText>.</w:delText>
        </w:r>
        <w:r w:rsidR="00E32191" w:rsidRPr="00E32191" w:rsidDel="007F281A">
          <w:delText>1</w:delText>
        </w:r>
        <w:r w:rsidR="00ED3B1B" w:rsidRPr="00E32191" w:rsidDel="007F281A">
          <w:delText xml:space="preserve"> </w:delText>
        </w:r>
      </w:del>
      <w:r w:rsidR="00ED3B1B" w:rsidRPr="00E32191">
        <w:t xml:space="preserve">General </w:t>
      </w:r>
      <w:r w:rsidR="00ED3B1B" w:rsidRPr="00320216">
        <w:t>information</w:t>
      </w:r>
      <w:bookmarkEnd w:id="243"/>
      <w:bookmarkEnd w:id="244"/>
    </w:p>
    <w:p w14:paraId="637DBC82" w14:textId="30AAA2D1" w:rsidR="00E32191" w:rsidRPr="00E32191" w:rsidRDefault="00E32191" w:rsidP="007F281A">
      <w:pPr>
        <w:pPrChange w:id="246" w:author="Malte Lund Adamsen" w:date="2024-07-11T15:59:00Z">
          <w:pPr>
            <w:widowControl w:val="0"/>
            <w:tabs>
              <w:tab w:val="left" w:pos="0"/>
            </w:tabs>
            <w:autoSpaceDE w:val="0"/>
            <w:autoSpaceDN w:val="0"/>
            <w:adjustRightInd w:val="0"/>
          </w:pPr>
        </w:pPrChange>
      </w:pPr>
      <w:r w:rsidRPr="00E32191">
        <w:t xml:space="preserve">This study is novel as </w:t>
      </w:r>
      <w:r w:rsidR="00EA0CBE">
        <w:t xml:space="preserve">provides mecahnistic insoights into the factors that may impair pulmonary gas exchange in different postures; this is noot only relevant for gymansts that are interested in understanding how different postures affect theiur breathing, but also </w:t>
      </w:r>
      <w:r w:rsidR="00996155">
        <w:t xml:space="preserve">in the clinical setting where different postures, such as pronng, are often introduced to improve pulmonary gas exchange. </w:t>
      </w:r>
      <w:r w:rsidRPr="00E32191">
        <w:rPr>
          <w:lang w:eastAsia="de-CH"/>
        </w:rPr>
        <w:t xml:space="preserve">This study will be conducted in accordance with the regional ethical committee and the Declaration of Helsinki. Informed consent will be obtained from all study participants before enrolment. </w:t>
      </w:r>
    </w:p>
    <w:p w14:paraId="72BE461F" w14:textId="77777777" w:rsidR="00ED3B1B" w:rsidRPr="00E32191" w:rsidRDefault="00ED3B1B" w:rsidP="007F281A"/>
    <w:p w14:paraId="0AA84713" w14:textId="64678E6E" w:rsidR="00802E04" w:rsidRPr="00802E04" w:rsidRDefault="005845DD" w:rsidP="007F281A">
      <w:pPr>
        <w:pStyle w:val="Overskrift2"/>
        <w:pPrChange w:id="247" w:author="Malte Lund Adamsen" w:date="2024-07-11T15:59:00Z">
          <w:pPr/>
        </w:pPrChange>
      </w:pPr>
      <w:bookmarkStart w:id="248" w:name="_Toc154568096"/>
      <w:del w:id="249" w:author="Malte Lund Adamsen" w:date="2024-07-11T15:59:00Z">
        <w:r w:rsidDel="007F281A">
          <w:lastRenderedPageBreak/>
          <w:delText>5</w:delText>
        </w:r>
        <w:r w:rsidR="00802E04" w:rsidRPr="00802E04" w:rsidDel="007F281A">
          <w:delText>.</w:delText>
        </w:r>
        <w:r w:rsidR="00E32191" w:rsidRPr="00E32191" w:rsidDel="007F281A">
          <w:delText>3</w:delText>
        </w:r>
        <w:r w:rsidR="00802E04" w:rsidRPr="00802E04" w:rsidDel="007F281A">
          <w:delText xml:space="preserve"> </w:delText>
        </w:r>
      </w:del>
      <w:r w:rsidR="00802E04" w:rsidRPr="00802E04">
        <w:t>Dissemination</w:t>
      </w:r>
      <w:bookmarkEnd w:id="248"/>
    </w:p>
    <w:p w14:paraId="74BB4A1D" w14:textId="1D34E6AC" w:rsidR="00802E04" w:rsidRPr="00E32191" w:rsidRDefault="00802E04" w:rsidP="007F281A">
      <w:r w:rsidRPr="00802E04">
        <w:t xml:space="preserve">The results of the study, whether positive, negative, or inconclusive, will be published. </w:t>
      </w:r>
      <w:r w:rsidRPr="00E32191">
        <w:t>T</w:t>
      </w:r>
      <w:r w:rsidRPr="00802E04">
        <w:t xml:space="preserve">he manuscript will then be submitted to peer reviewed scientific journals. Authorships will be assigned according to the Vancouver rules as determined by the PI Ronan M. G. Berg. </w:t>
      </w:r>
    </w:p>
    <w:p w14:paraId="05471C93" w14:textId="77777777" w:rsidR="00802E04" w:rsidRPr="00802E04" w:rsidRDefault="00802E04" w:rsidP="007F281A"/>
    <w:p w14:paraId="50172CCD" w14:textId="0C4AC536" w:rsidR="00802E04" w:rsidRPr="00802E04" w:rsidRDefault="005845DD" w:rsidP="007F281A">
      <w:pPr>
        <w:pStyle w:val="Overskrift2"/>
        <w:pPrChange w:id="250" w:author="Malte Lund Adamsen" w:date="2024-07-11T15:59:00Z">
          <w:pPr/>
        </w:pPrChange>
      </w:pPr>
      <w:bookmarkStart w:id="251" w:name="_Toc154568097"/>
      <w:del w:id="252" w:author="Malte Lund Adamsen" w:date="2024-07-11T15:59:00Z">
        <w:r w:rsidDel="007F281A">
          <w:delText>5</w:delText>
        </w:r>
        <w:r w:rsidR="00802E04" w:rsidRPr="00802E04" w:rsidDel="007F281A">
          <w:delText>.</w:delText>
        </w:r>
        <w:r w:rsidR="00E32191" w:rsidRPr="00E32191" w:rsidDel="007F281A">
          <w:delText>4</w:delText>
        </w:r>
        <w:r w:rsidR="00802E04" w:rsidRPr="00802E04" w:rsidDel="007F281A">
          <w:delText xml:space="preserve"> </w:delText>
        </w:r>
      </w:del>
      <w:r w:rsidR="00802E04" w:rsidRPr="00802E04">
        <w:t>Radiation exposure</w:t>
      </w:r>
      <w:bookmarkEnd w:id="251"/>
    </w:p>
    <w:p w14:paraId="241E8E77" w14:textId="6C8D7447" w:rsidR="00802E04" w:rsidRPr="00802E04" w:rsidRDefault="00996155" w:rsidP="007F281A">
      <w:r>
        <w:t>None.</w:t>
      </w:r>
    </w:p>
    <w:p w14:paraId="4A5B6C95" w14:textId="77777777" w:rsidR="00955065" w:rsidRPr="00E32191" w:rsidRDefault="00955065" w:rsidP="007F281A"/>
    <w:p w14:paraId="540EDE89" w14:textId="049C2A51" w:rsidR="004E61B8" w:rsidRPr="00E32191" w:rsidRDefault="005845DD" w:rsidP="007F281A">
      <w:pPr>
        <w:pStyle w:val="Overskrift2"/>
      </w:pPr>
      <w:bookmarkStart w:id="253" w:name="_Toc302690356"/>
      <w:bookmarkStart w:id="254" w:name="_Toc302690415"/>
      <w:bookmarkStart w:id="255" w:name="_Toc302699152"/>
      <w:bookmarkStart w:id="256" w:name="_Toc163554825"/>
      <w:del w:id="257" w:author="Malte Lund Adamsen" w:date="2024-07-11T15:59:00Z">
        <w:r w:rsidDel="00B57714">
          <w:delText>5</w:delText>
        </w:r>
        <w:r w:rsidR="00F53AE7" w:rsidRPr="00E32191" w:rsidDel="00B57714">
          <w:delText>.</w:delText>
        </w:r>
        <w:r w:rsidR="00E32191" w:rsidRPr="00E32191" w:rsidDel="00B57714">
          <w:delText>5</w:delText>
        </w:r>
        <w:r w:rsidR="00780F28" w:rsidRPr="00E32191" w:rsidDel="00B57714">
          <w:delText xml:space="preserve"> </w:delText>
        </w:r>
      </w:del>
      <w:r w:rsidR="00996155">
        <w:t>R</w:t>
      </w:r>
      <w:r w:rsidR="004E61B8" w:rsidRPr="00E32191">
        <w:t>isk</w:t>
      </w:r>
      <w:r w:rsidR="00802E04" w:rsidRPr="00E32191">
        <w:t>s</w:t>
      </w:r>
      <w:r w:rsidR="004E61B8" w:rsidRPr="00E32191">
        <w:t xml:space="preserve"> of adverse events during the study</w:t>
      </w:r>
      <w:bookmarkEnd w:id="253"/>
      <w:bookmarkEnd w:id="254"/>
      <w:bookmarkEnd w:id="255"/>
      <w:bookmarkEnd w:id="256"/>
    </w:p>
    <w:p w14:paraId="35FF8A95" w14:textId="37875A5F" w:rsidR="00802E04" w:rsidDel="00B57714" w:rsidRDefault="00BE093B" w:rsidP="007F281A">
      <w:pPr>
        <w:rPr>
          <w:del w:id="258" w:author="Malte Lund Adamsen" w:date="2024-07-11T16:00:00Z"/>
        </w:rPr>
      </w:pPr>
      <w:r w:rsidRPr="00E32191">
        <w:t>T</w:t>
      </w:r>
      <w:r w:rsidR="00A755E0" w:rsidRPr="00E32191">
        <w:t xml:space="preserve">he risk of </w:t>
      </w:r>
      <w:r w:rsidR="00E83CAA" w:rsidRPr="00E32191">
        <w:t xml:space="preserve">discomfort or </w:t>
      </w:r>
      <w:r w:rsidR="00A755E0" w:rsidRPr="00E32191">
        <w:t>dizziness</w:t>
      </w:r>
      <w:r w:rsidR="00E83CAA" w:rsidRPr="00E32191">
        <w:t xml:space="preserve"> during the </w:t>
      </w:r>
      <w:r w:rsidR="00996155">
        <w:t xml:space="preserve">different postures and measurements is minimal; it must be noted that the included population are well ackuanted with all these postures. There are no risks associated with the different lung function tests. </w:t>
      </w:r>
    </w:p>
    <w:p w14:paraId="5EA2CCFF" w14:textId="77777777" w:rsidR="00B57714" w:rsidRPr="00E32191" w:rsidRDefault="00B57714" w:rsidP="007F281A">
      <w:pPr>
        <w:rPr>
          <w:ins w:id="259" w:author="Malte Lund Adamsen" w:date="2024-07-11T16:00:00Z"/>
        </w:rPr>
      </w:pPr>
    </w:p>
    <w:p w14:paraId="29423996" w14:textId="77777777" w:rsidR="00B57714" w:rsidRPr="00B57714" w:rsidRDefault="00B57714" w:rsidP="00B57714">
      <w:pPr>
        <w:pPrChange w:id="260" w:author="Malte Lund Adamsen" w:date="2024-07-11T16:00:00Z">
          <w:pPr>
            <w:pStyle w:val="Overskrift2"/>
          </w:pPr>
        </w:pPrChange>
      </w:pPr>
    </w:p>
    <w:p w14:paraId="715A5E38" w14:textId="331D7C26" w:rsidR="00D76FDB" w:rsidRPr="00E32191" w:rsidRDefault="005845DD" w:rsidP="007F281A">
      <w:pPr>
        <w:pStyle w:val="Overskrift2"/>
      </w:pPr>
      <w:bookmarkStart w:id="261" w:name="_Toc163554826"/>
      <w:del w:id="262" w:author="Malte Lund Adamsen" w:date="2024-07-11T16:00:00Z">
        <w:r w:rsidDel="00B57714">
          <w:delText>5</w:delText>
        </w:r>
        <w:r w:rsidR="00D76FDB" w:rsidRPr="00E32191" w:rsidDel="00B57714">
          <w:delText>.</w:delText>
        </w:r>
        <w:r w:rsidR="00E32191" w:rsidRPr="00E32191" w:rsidDel="00B57714">
          <w:delText>6</w:delText>
        </w:r>
      </w:del>
      <w:r w:rsidR="00D76FDB" w:rsidRPr="00E32191">
        <w:t xml:space="preserve"> Reporting of adverse events during the study</w:t>
      </w:r>
      <w:bookmarkEnd w:id="261"/>
    </w:p>
    <w:p w14:paraId="67443C2A" w14:textId="2A0FCADE" w:rsidR="00D76FDB" w:rsidDel="00B57714" w:rsidRDefault="00D76FDB" w:rsidP="007F281A">
      <w:pPr>
        <w:rPr>
          <w:del w:id="263" w:author="Malte Lund Adamsen" w:date="2024-07-11T16:00:00Z"/>
        </w:rPr>
      </w:pPr>
      <w:r w:rsidRPr="00E32191">
        <w:t xml:space="preserve">There are no anticipated adverse events associated with </w:t>
      </w:r>
      <w:r w:rsidR="008D08FA" w:rsidRPr="00E32191">
        <w:t>enrolment</w:t>
      </w:r>
      <w:r w:rsidRPr="00E32191">
        <w:t xml:space="preserve"> in the study. However, in the unlikely event an adverse event does occur, all adverse events (AEs) will be recorded on adverse event form (Appendix A). These forms will include a description and classification of the event, date of onset, date resolved, whether the event was serious or not (ICH criteria), relationship of the event to the study (1=none, 2=unlikely, 3=possible, 4=probable, 5=definitely), action taken, and whether the study was suspended or not. All serious adverse events (SAEs), regardless of causation, will be reported to the </w:t>
      </w:r>
      <w:r w:rsidR="00831962" w:rsidRPr="00E32191">
        <w:t>Regional Ethical Committee of Copenhagen.</w:t>
      </w:r>
    </w:p>
    <w:p w14:paraId="3AE664EA" w14:textId="77777777" w:rsidR="00B57714" w:rsidRPr="00E32191" w:rsidRDefault="00B57714" w:rsidP="007F281A">
      <w:pPr>
        <w:rPr>
          <w:ins w:id="264" w:author="Malte Lund Adamsen" w:date="2024-07-11T16:00:00Z"/>
        </w:rPr>
      </w:pPr>
    </w:p>
    <w:p w14:paraId="439B6C00" w14:textId="77777777" w:rsidR="001B6552" w:rsidRPr="00E32191" w:rsidRDefault="001B6552" w:rsidP="00B57714">
      <w:pPr>
        <w:pPrChange w:id="265" w:author="Malte Lund Adamsen" w:date="2024-07-11T16:00:00Z">
          <w:pPr>
            <w:pStyle w:val="Overskrift2"/>
          </w:pPr>
        </w:pPrChange>
      </w:pPr>
      <w:bookmarkStart w:id="266" w:name="_Toc302690357"/>
      <w:bookmarkStart w:id="267" w:name="_Toc302690416"/>
      <w:bookmarkStart w:id="268" w:name="_Toc302699153"/>
    </w:p>
    <w:p w14:paraId="09087D25" w14:textId="47B3B3CD" w:rsidR="004E61B8" w:rsidRPr="00E32191" w:rsidRDefault="005845DD" w:rsidP="007F281A">
      <w:pPr>
        <w:pStyle w:val="Overskrift2"/>
      </w:pPr>
      <w:bookmarkStart w:id="269" w:name="_Toc163554827"/>
      <w:del w:id="270" w:author="Malte Lund Adamsen" w:date="2024-07-11T16:12:00Z">
        <w:r w:rsidDel="00060903">
          <w:delText>5</w:delText>
        </w:r>
        <w:r w:rsidR="000F3038" w:rsidRPr="00E32191" w:rsidDel="00060903">
          <w:delText>.</w:delText>
        </w:r>
        <w:r w:rsidR="00E32191" w:rsidRPr="00E32191" w:rsidDel="00060903">
          <w:delText>7</w:delText>
        </w:r>
        <w:r w:rsidR="00780F28" w:rsidRPr="00E32191" w:rsidDel="00060903">
          <w:delText xml:space="preserve"> </w:delText>
        </w:r>
      </w:del>
      <w:r w:rsidR="004E61B8" w:rsidRPr="00E32191">
        <w:t>Ensuring integrity and privacy of the participant</w:t>
      </w:r>
      <w:bookmarkEnd w:id="266"/>
      <w:bookmarkEnd w:id="267"/>
      <w:bookmarkEnd w:id="268"/>
      <w:bookmarkEnd w:id="269"/>
    </w:p>
    <w:p w14:paraId="600DFDA3" w14:textId="55BF4F5D" w:rsidR="000C76C2" w:rsidDel="00B57714" w:rsidRDefault="000C76C2" w:rsidP="007F281A">
      <w:pPr>
        <w:rPr>
          <w:del w:id="271" w:author="Malte Lund Adamsen" w:date="2024-07-11T16:00:00Z"/>
          <w:lang w:eastAsia="de-CH"/>
        </w:rPr>
      </w:pPr>
      <w:r w:rsidRPr="00E32191">
        <w:rPr>
          <w:lang w:eastAsia="de-CH"/>
        </w:rPr>
        <w:t>The study falls under the Danish Data Protection Decree (‘</w:t>
      </w:r>
      <w:r w:rsidRPr="00E32191">
        <w:t xml:space="preserve">Databeskyttelsesforordningen’) and the </w:t>
      </w:r>
      <w:r w:rsidRPr="00E32191">
        <w:rPr>
          <w:lang w:eastAsia="de-CH"/>
        </w:rPr>
        <w:t>Danish Data Protection Law (‘</w:t>
      </w:r>
      <w:r w:rsidRPr="00E32191">
        <w:t xml:space="preserve">Databeskyttelsesloven’). The protocol </w:t>
      </w:r>
      <w:r w:rsidR="00100053" w:rsidRPr="00E32191">
        <w:t>is approved by the</w:t>
      </w:r>
      <w:r w:rsidRPr="00E32191">
        <w:t xml:space="preserve"> Regional Ethical Committee of Copenhagen and the Danish Data Protection Agency. </w:t>
      </w:r>
      <w:r w:rsidRPr="00E32191">
        <w:rPr>
          <w:lang w:eastAsia="de-CH"/>
        </w:rPr>
        <w:t xml:space="preserve">Confidentiality of the </w:t>
      </w:r>
      <w:r w:rsidR="00996155">
        <w:rPr>
          <w:lang w:eastAsia="de-CH"/>
        </w:rPr>
        <w:t>participants</w:t>
      </w:r>
      <w:r w:rsidRPr="00E32191">
        <w:rPr>
          <w:lang w:eastAsia="de-CH"/>
        </w:rPr>
        <w:t xml:space="preserve"> will be maintained by assigning subjects a study number, keeping identifiers separate from the data and storing data in a locked file and secure computer </w:t>
      </w:r>
      <w:r w:rsidRPr="00E32191">
        <w:rPr>
          <w:lang w:eastAsia="de-CH"/>
        </w:rPr>
        <w:lastRenderedPageBreak/>
        <w:t>database. Scientific reports generated from the study will not contain information that would identify the participants.</w:t>
      </w:r>
    </w:p>
    <w:p w14:paraId="27548205" w14:textId="77777777" w:rsidR="00B57714" w:rsidRPr="00E32191" w:rsidRDefault="00B57714" w:rsidP="007F281A">
      <w:pPr>
        <w:rPr>
          <w:ins w:id="272" w:author="Malte Lund Adamsen" w:date="2024-07-11T16:00:00Z"/>
        </w:rPr>
        <w:pPrChange w:id="273" w:author="Malte Lund Adamsen" w:date="2024-07-11T15:59:00Z">
          <w:pPr>
            <w:widowControl w:val="0"/>
            <w:tabs>
              <w:tab w:val="left" w:pos="0"/>
            </w:tabs>
            <w:autoSpaceDE w:val="0"/>
            <w:autoSpaceDN w:val="0"/>
            <w:adjustRightInd w:val="0"/>
          </w:pPr>
        </w:pPrChange>
      </w:pPr>
    </w:p>
    <w:p w14:paraId="3CE900C3" w14:textId="77777777" w:rsidR="001B6552" w:rsidRPr="00E32191" w:rsidRDefault="001B6552" w:rsidP="00B57714">
      <w:pPr>
        <w:rPr>
          <w:lang w:eastAsia="de-CH"/>
        </w:rPr>
        <w:pPrChange w:id="274" w:author="Malte Lund Adamsen" w:date="2024-07-11T16:00:00Z">
          <w:pPr>
            <w:pStyle w:val="Overskrift2"/>
          </w:pPr>
        </w:pPrChange>
      </w:pPr>
    </w:p>
    <w:p w14:paraId="00374CAC" w14:textId="736ED5B1" w:rsidR="008F07F4" w:rsidRPr="00E32191" w:rsidRDefault="005845DD" w:rsidP="007F281A">
      <w:pPr>
        <w:pStyle w:val="Overskrift2"/>
        <w:rPr>
          <w:lang w:eastAsia="de-CH"/>
        </w:rPr>
      </w:pPr>
      <w:bookmarkStart w:id="275" w:name="_Toc163554828"/>
      <w:del w:id="276" w:author="Malte Lund Adamsen" w:date="2024-07-11T16:00:00Z">
        <w:r w:rsidDel="00B57714">
          <w:rPr>
            <w:lang w:eastAsia="de-CH"/>
          </w:rPr>
          <w:delText>5</w:delText>
        </w:r>
        <w:r w:rsidR="000F3038" w:rsidRPr="00E32191" w:rsidDel="00B57714">
          <w:rPr>
            <w:lang w:eastAsia="de-CH"/>
          </w:rPr>
          <w:delText>.</w:delText>
        </w:r>
        <w:r w:rsidR="00E32191" w:rsidRPr="00E32191" w:rsidDel="00B57714">
          <w:rPr>
            <w:lang w:eastAsia="de-CH"/>
          </w:rPr>
          <w:delText>8</w:delText>
        </w:r>
        <w:r w:rsidR="008F07F4" w:rsidRPr="00E32191" w:rsidDel="00B57714">
          <w:rPr>
            <w:lang w:eastAsia="de-CH"/>
          </w:rPr>
          <w:delText xml:space="preserve"> </w:delText>
        </w:r>
      </w:del>
      <w:r w:rsidR="008F07F4" w:rsidRPr="00E32191">
        <w:rPr>
          <w:lang w:eastAsia="de-CH"/>
        </w:rPr>
        <w:t>Compensation</w:t>
      </w:r>
      <w:bookmarkEnd w:id="275"/>
    </w:p>
    <w:p w14:paraId="726CA6AC" w14:textId="5619A2FD" w:rsidR="00B31D59" w:rsidRPr="00E32191" w:rsidRDefault="00B31D59" w:rsidP="007F281A">
      <w:bookmarkStart w:id="277" w:name="_Toc302690359"/>
      <w:bookmarkStart w:id="278" w:name="_Toc302690418"/>
      <w:bookmarkStart w:id="279" w:name="_Toc302699155"/>
      <w:r w:rsidRPr="00E32191">
        <w:t xml:space="preserve">Participants will be reimbursed for transportation and loss of income, </w:t>
      </w:r>
      <w:r w:rsidR="00CF2F0D" w:rsidRPr="00E32191">
        <w:t xml:space="preserve">up to a </w:t>
      </w:r>
      <w:r w:rsidRPr="00E32191">
        <w:t xml:space="preserve">total </w:t>
      </w:r>
      <w:r w:rsidR="00CF2F0D" w:rsidRPr="00E32191">
        <w:t xml:space="preserve">of </w:t>
      </w:r>
      <w:r w:rsidR="001B6552" w:rsidRPr="00E32191">
        <w:t>1</w:t>
      </w:r>
      <w:r w:rsidR="00CF2F0D" w:rsidRPr="00E32191">
        <w:t>0</w:t>
      </w:r>
      <w:r w:rsidR="00202DC9" w:rsidRPr="00E32191">
        <w:t xml:space="preserve">00 </w:t>
      </w:r>
      <w:r w:rsidRPr="00E32191">
        <w:t xml:space="preserve">DKK. </w:t>
      </w:r>
    </w:p>
    <w:p w14:paraId="117C5E55" w14:textId="77777777" w:rsidR="001B6552" w:rsidRPr="00E32191" w:rsidRDefault="001B6552" w:rsidP="007F281A"/>
    <w:p w14:paraId="7E44A420" w14:textId="33A3B445" w:rsidR="004E61B8" w:rsidRPr="00E32191" w:rsidRDefault="005845DD" w:rsidP="00B57714">
      <w:pPr>
        <w:pStyle w:val="Overskrift2"/>
        <w:pPrChange w:id="280" w:author="Malte Lund Adamsen" w:date="2024-07-11T16:00:00Z">
          <w:pPr/>
        </w:pPrChange>
      </w:pPr>
      <w:del w:id="281" w:author="Malte Lund Adamsen" w:date="2024-07-11T16:00:00Z">
        <w:r w:rsidDel="00B57714">
          <w:delText>5</w:delText>
        </w:r>
        <w:r w:rsidR="000F3038" w:rsidRPr="00E32191" w:rsidDel="00B57714">
          <w:delText>.</w:delText>
        </w:r>
        <w:r w:rsidR="00E32191" w:rsidRPr="00E32191" w:rsidDel="00B57714">
          <w:delText>9</w:delText>
        </w:r>
        <w:r w:rsidR="00780F28" w:rsidRPr="00E32191" w:rsidDel="00B57714">
          <w:delText xml:space="preserve"> </w:delText>
        </w:r>
      </w:del>
      <w:r w:rsidR="004E61B8" w:rsidRPr="00E32191">
        <w:t>Insurance</w:t>
      </w:r>
      <w:bookmarkEnd w:id="277"/>
      <w:bookmarkEnd w:id="278"/>
      <w:bookmarkEnd w:id="279"/>
    </w:p>
    <w:p w14:paraId="2A1EB159" w14:textId="1AF3A5D0" w:rsidR="00B31D59" w:rsidRPr="00E32191" w:rsidRDefault="00B31D59" w:rsidP="007F281A">
      <w:r w:rsidRPr="00E32191">
        <w:t>The study falls under the Danish worker's compensation law (‘Lov om Arbejdsskadesikring’) as it includes healthy volunteers The Danish Patient Insurance Association (‘Patientskadeerstatningen’) will cover any injury that may occur to the participants due to the study program.</w:t>
      </w:r>
    </w:p>
    <w:p w14:paraId="102CD7FC" w14:textId="77777777" w:rsidR="00802E04" w:rsidRPr="00E32191" w:rsidRDefault="00802E04" w:rsidP="007F281A"/>
    <w:p w14:paraId="1F830EB2" w14:textId="71E76758" w:rsidR="00F55650" w:rsidRPr="00E32191" w:rsidRDefault="005845DD" w:rsidP="007F281A">
      <w:pPr>
        <w:pStyle w:val="Overskrift1"/>
        <w:pPrChange w:id="282" w:author="Malte Lund Adamsen" w:date="2024-07-11T15:59:00Z">
          <w:pPr>
            <w:pStyle w:val="Overskrift1"/>
            <w:spacing w:before="0"/>
          </w:pPr>
        </w:pPrChange>
      </w:pPr>
      <w:bookmarkStart w:id="283" w:name="_Toc163554829"/>
      <w:del w:id="284" w:author="Malte Lund Adamsen" w:date="2024-07-11T16:11:00Z">
        <w:r w:rsidDel="00B26425">
          <w:delText>6</w:delText>
        </w:r>
        <w:r w:rsidR="00F55650" w:rsidRPr="00E32191" w:rsidDel="00B26425">
          <w:delText xml:space="preserve">. </w:delText>
        </w:r>
      </w:del>
      <w:r w:rsidR="008F1A15" w:rsidRPr="00E32191">
        <w:t>Study</w:t>
      </w:r>
      <w:r w:rsidR="00B439F3" w:rsidRPr="00E32191">
        <w:t xml:space="preserve"> location,</w:t>
      </w:r>
      <w:r w:rsidR="008F1A15" w:rsidRPr="00E32191">
        <w:t xml:space="preserve"> feasibility</w:t>
      </w:r>
      <w:bookmarkEnd w:id="235"/>
      <w:bookmarkEnd w:id="236"/>
      <w:r w:rsidR="008F1A15" w:rsidRPr="00E32191">
        <w:t xml:space="preserve"> and organization</w:t>
      </w:r>
      <w:bookmarkEnd w:id="237"/>
      <w:bookmarkEnd w:id="283"/>
    </w:p>
    <w:p w14:paraId="38C98F56" w14:textId="6F2A2013" w:rsidR="00F55650" w:rsidRPr="00E32191" w:rsidRDefault="005845DD" w:rsidP="007F281A">
      <w:pPr>
        <w:pStyle w:val="Overskrift2"/>
      </w:pPr>
      <w:bookmarkStart w:id="285" w:name="_Toc163554830"/>
      <w:del w:id="286" w:author="Malte Lund Adamsen" w:date="2024-07-11T16:01:00Z">
        <w:r w:rsidDel="00B57714">
          <w:delText>6</w:delText>
        </w:r>
        <w:r w:rsidR="00F55650" w:rsidRPr="00E32191" w:rsidDel="00B57714">
          <w:delText xml:space="preserve">.1 </w:delText>
        </w:r>
      </w:del>
      <w:r w:rsidR="00F55650" w:rsidRPr="00E32191">
        <w:t xml:space="preserve">Facilities </w:t>
      </w:r>
      <w:r w:rsidR="006C6310" w:rsidRPr="00E32191">
        <w:t>a</w:t>
      </w:r>
      <w:r w:rsidR="00CA6982" w:rsidRPr="00E32191">
        <w:t>vailable</w:t>
      </w:r>
      <w:bookmarkEnd w:id="285"/>
      <w:r w:rsidR="00F55650" w:rsidRPr="00E32191">
        <w:t xml:space="preserve"> </w:t>
      </w:r>
    </w:p>
    <w:p w14:paraId="70130F8D" w14:textId="70235584" w:rsidR="00831962" w:rsidDel="00B57714" w:rsidRDefault="008701C8" w:rsidP="007F281A">
      <w:pPr>
        <w:rPr>
          <w:del w:id="287" w:author="Malte Lund Adamsen" w:date="2024-07-11T16:01:00Z"/>
        </w:rPr>
      </w:pPr>
      <w:r w:rsidRPr="00E32191">
        <w:t>The experiments will</w:t>
      </w:r>
      <w:r w:rsidR="00B439F3" w:rsidRPr="00E32191">
        <w:t xml:space="preserve"> be performed at </w:t>
      </w:r>
      <w:r w:rsidR="00831962" w:rsidRPr="00E32191">
        <w:t xml:space="preserve">a </w:t>
      </w:r>
      <w:r w:rsidR="00996155">
        <w:t>The Department of Clinical Physiology and Nuclear Medicine</w:t>
      </w:r>
      <w:r w:rsidR="00B31D59" w:rsidRPr="00E32191">
        <w:t xml:space="preserve"> at</w:t>
      </w:r>
      <w:r w:rsidRPr="00E32191">
        <w:t xml:space="preserve"> Rigshospitalet</w:t>
      </w:r>
      <w:r w:rsidR="00831962" w:rsidRPr="00E32191">
        <w:t xml:space="preserve">, where </w:t>
      </w:r>
      <w:r w:rsidR="00643E82" w:rsidRPr="00E32191">
        <w:t>all</w:t>
      </w:r>
      <w:r w:rsidRPr="00E32191">
        <w:t xml:space="preserve"> the </w:t>
      </w:r>
      <w:r w:rsidR="00831962" w:rsidRPr="00E32191">
        <w:t xml:space="preserve">measurements are routinely performed. </w:t>
      </w:r>
      <w:r w:rsidR="004D1074" w:rsidRPr="00E32191">
        <w:t xml:space="preserve">The investigators </w:t>
      </w:r>
      <w:r w:rsidR="008F1A15" w:rsidRPr="00E32191">
        <w:t>have vast experience with exercise studies and high-level expertise with all the described techniques</w:t>
      </w:r>
      <w:r w:rsidR="00E32191" w:rsidRPr="00E32191">
        <w:t>.</w:t>
      </w:r>
      <w:r w:rsidR="008F1A15" w:rsidRPr="00E32191">
        <w:t xml:space="preserve"> All equipment necessary for </w:t>
      </w:r>
      <w:r w:rsidR="00673367" w:rsidRPr="00E32191">
        <w:t xml:space="preserve">a </w:t>
      </w:r>
      <w:r w:rsidR="008F1A15" w:rsidRPr="00E32191">
        <w:t xml:space="preserve">successful </w:t>
      </w:r>
      <w:r w:rsidR="00673367" w:rsidRPr="00E32191">
        <w:t>completion of the study is</w:t>
      </w:r>
      <w:r w:rsidR="008F1A15" w:rsidRPr="00E32191">
        <w:t xml:space="preserve"> </w:t>
      </w:r>
      <w:r w:rsidR="00831962" w:rsidRPr="00E32191">
        <w:t>available</w:t>
      </w:r>
      <w:r w:rsidR="008F1A15" w:rsidRPr="00E32191">
        <w:t xml:space="preserve">, and all techniques are well established. </w:t>
      </w:r>
      <w:r w:rsidR="00B31D59" w:rsidRPr="00E32191">
        <w:t xml:space="preserve">The PI, Ronan Berg, is a board-certified specialist in </w:t>
      </w:r>
      <w:r w:rsidR="00996155">
        <w:t xml:space="preserve">clinical physiology and </w:t>
      </w:r>
      <w:r w:rsidR="00B31D59" w:rsidRPr="00E32191">
        <w:t>nuclear medicine</w:t>
      </w:r>
      <w:r w:rsidR="00E32191" w:rsidRPr="00E32191">
        <w:t xml:space="preserve">. </w:t>
      </w:r>
      <w:r w:rsidR="008F1A15" w:rsidRPr="00E32191">
        <w:t>Th</w:t>
      </w:r>
      <w:r w:rsidR="00CC5594" w:rsidRPr="00E32191">
        <w:t>erefore</w:t>
      </w:r>
      <w:r w:rsidR="00A431CE" w:rsidRPr="00E32191">
        <w:t>,</w:t>
      </w:r>
      <w:r w:rsidR="008F1A15" w:rsidRPr="00E32191">
        <w:t xml:space="preserve"> the </w:t>
      </w:r>
      <w:r w:rsidR="00B312DA" w:rsidRPr="00E32191">
        <w:t>study is</w:t>
      </w:r>
      <w:r w:rsidR="008F1A15" w:rsidRPr="00E32191">
        <w:t xml:space="preserve"> feasible.</w:t>
      </w:r>
      <w:bookmarkStart w:id="288" w:name="_Toc302699147"/>
    </w:p>
    <w:p w14:paraId="16948D6F" w14:textId="77777777" w:rsidR="00B57714" w:rsidRPr="00E32191" w:rsidRDefault="00B57714" w:rsidP="007F281A">
      <w:pPr>
        <w:rPr>
          <w:ins w:id="289" w:author="Malte Lund Adamsen" w:date="2024-07-11T16:01:00Z"/>
        </w:rPr>
        <w:pPrChange w:id="290" w:author="Malte Lund Adamsen" w:date="2024-07-11T15:59:00Z">
          <w:pPr>
            <w:widowControl w:val="0"/>
            <w:autoSpaceDE w:val="0"/>
            <w:autoSpaceDN w:val="0"/>
            <w:adjustRightInd w:val="0"/>
          </w:pPr>
        </w:pPrChange>
      </w:pPr>
    </w:p>
    <w:p w14:paraId="6962A2F3" w14:textId="77777777" w:rsidR="001B6552" w:rsidRPr="00E32191" w:rsidRDefault="001B6552" w:rsidP="00B57714">
      <w:pPr>
        <w:pPrChange w:id="291" w:author="Malte Lund Adamsen" w:date="2024-07-11T16:01:00Z">
          <w:pPr>
            <w:pStyle w:val="Overskrift2"/>
          </w:pPr>
        </w:pPrChange>
      </w:pPr>
    </w:p>
    <w:p w14:paraId="68D9DC0A" w14:textId="08ADF5BC" w:rsidR="008F1A15" w:rsidRPr="00E32191" w:rsidRDefault="005845DD" w:rsidP="007F281A">
      <w:pPr>
        <w:pStyle w:val="Overskrift2"/>
      </w:pPr>
      <w:bookmarkStart w:id="292" w:name="_Toc163554831"/>
      <w:del w:id="293" w:author="Malte Lund Adamsen" w:date="2024-07-11T16:01:00Z">
        <w:r w:rsidDel="00B57714">
          <w:delText>6</w:delText>
        </w:r>
        <w:r w:rsidR="007A4F27" w:rsidRPr="00E32191" w:rsidDel="00B57714">
          <w:delText>.</w:delText>
        </w:r>
        <w:r w:rsidR="00CA6982" w:rsidRPr="00E32191" w:rsidDel="00B57714">
          <w:delText>2</w:delText>
        </w:r>
        <w:r w:rsidR="007A4F27" w:rsidRPr="00E32191" w:rsidDel="00B57714">
          <w:delText xml:space="preserve"> </w:delText>
        </w:r>
      </w:del>
      <w:r w:rsidR="008F1A15" w:rsidRPr="00E32191">
        <w:t>Funding</w:t>
      </w:r>
      <w:bookmarkEnd w:id="288"/>
      <w:bookmarkEnd w:id="292"/>
    </w:p>
    <w:p w14:paraId="6FF3093A" w14:textId="2BA69E6D" w:rsidR="000957D9" w:rsidRPr="00E32191" w:rsidDel="00ED2031" w:rsidRDefault="001620BB" w:rsidP="007F281A">
      <w:pPr>
        <w:rPr>
          <w:del w:id="294" w:author="Malte Lund Adamsen" w:date="2024-07-11T16:01:00Z"/>
        </w:rPr>
      </w:pPr>
      <w:r w:rsidRPr="00E32191">
        <w:rPr>
          <w:shd w:val="clear" w:color="auto" w:fill="FFFFFF"/>
        </w:rPr>
        <w:t xml:space="preserve">The study is initiated by the investigators. There are no financial or other </w:t>
      </w:r>
      <w:r w:rsidR="00C77C50" w:rsidRPr="00E32191">
        <w:rPr>
          <w:shd w:val="clear" w:color="auto" w:fill="FFFFFF"/>
        </w:rPr>
        <w:t>conflicts</w:t>
      </w:r>
      <w:r w:rsidRPr="00E32191">
        <w:rPr>
          <w:shd w:val="clear" w:color="auto" w:fill="FFFFFF"/>
        </w:rPr>
        <w:t xml:space="preserve"> of interest associated with this study. </w:t>
      </w:r>
      <w:r w:rsidR="00831962" w:rsidRPr="00E32191">
        <w:rPr>
          <w:shd w:val="clear" w:color="auto" w:fill="FFFFFF"/>
        </w:rPr>
        <w:t xml:space="preserve">The costs associated with the study are covered by </w:t>
      </w:r>
      <w:bookmarkStart w:id="295" w:name="_Toc302690352"/>
      <w:bookmarkStart w:id="296" w:name="_Toc302690411"/>
      <w:bookmarkStart w:id="297" w:name="_Toc302699148"/>
      <w:r w:rsidR="00996155">
        <w:t>The Department of Clinical Physiology and Nuclear Medicine</w:t>
      </w:r>
      <w:r w:rsidR="00996155" w:rsidRPr="00E32191">
        <w:t xml:space="preserve"> at Rigshospitalet</w:t>
      </w:r>
      <w:r w:rsidR="00B31D59" w:rsidRPr="00E32191">
        <w:t xml:space="preserve"> at Rigshospitalet</w:t>
      </w:r>
      <w:r w:rsidR="008701C8" w:rsidRPr="00E32191">
        <w:t>.</w:t>
      </w:r>
    </w:p>
    <w:p w14:paraId="3F2D7C1E" w14:textId="77777777" w:rsidR="001B6552" w:rsidRPr="00E32191" w:rsidRDefault="001B6552" w:rsidP="00ED2031">
      <w:pPr>
        <w:pPrChange w:id="298" w:author="Malte Lund Adamsen" w:date="2024-07-11T16:01:00Z">
          <w:pPr>
            <w:pStyle w:val="Overskrift1"/>
            <w:spacing w:before="0"/>
          </w:pPr>
        </w:pPrChange>
      </w:pPr>
    </w:p>
    <w:p w14:paraId="03531453" w14:textId="15CFE3DE" w:rsidR="008F1A15" w:rsidRPr="00E32191" w:rsidRDefault="005845DD" w:rsidP="007F281A">
      <w:pPr>
        <w:pStyle w:val="Overskrift1"/>
        <w:pPrChange w:id="299" w:author="Malte Lund Adamsen" w:date="2024-07-11T15:59:00Z">
          <w:pPr>
            <w:pStyle w:val="Overskrift1"/>
            <w:spacing w:before="0"/>
          </w:pPr>
        </w:pPrChange>
      </w:pPr>
      <w:bookmarkStart w:id="300" w:name="_Toc163554832"/>
      <w:del w:id="301" w:author="Malte Lund Adamsen" w:date="2024-07-11T16:01:00Z">
        <w:r w:rsidDel="00ED2031">
          <w:lastRenderedPageBreak/>
          <w:delText>7</w:delText>
        </w:r>
        <w:r w:rsidR="007A4F27" w:rsidRPr="00E32191" w:rsidDel="00ED2031">
          <w:delText xml:space="preserve">. </w:delText>
        </w:r>
      </w:del>
      <w:bookmarkEnd w:id="295"/>
      <w:bookmarkEnd w:id="296"/>
      <w:bookmarkEnd w:id="297"/>
      <w:r w:rsidR="00B31D59" w:rsidRPr="00E32191">
        <w:t xml:space="preserve">Time </w:t>
      </w:r>
      <w:r w:rsidR="00C77C50" w:rsidRPr="00E32191">
        <w:t>schedule</w:t>
      </w:r>
      <w:bookmarkEnd w:id="300"/>
    </w:p>
    <w:p w14:paraId="35780BF2" w14:textId="439A968C" w:rsidR="00643E82" w:rsidRPr="00E32191" w:rsidRDefault="00643E82" w:rsidP="007F281A">
      <w:r w:rsidRPr="00E32191">
        <w:t>The</w:t>
      </w:r>
      <w:r w:rsidR="0077259B" w:rsidRPr="00E32191">
        <w:t xml:space="preserve"> study will be initiated</w:t>
      </w:r>
      <w:r w:rsidRPr="00E32191">
        <w:t xml:space="preserve"> </w:t>
      </w:r>
      <w:r w:rsidR="00B31D59" w:rsidRPr="00E32191">
        <w:t xml:space="preserve">as soon as it has been approved by the Scientific Ethical Committee and will expectedly take </w:t>
      </w:r>
      <w:r w:rsidR="00996155">
        <w:t>4</w:t>
      </w:r>
      <w:r w:rsidR="00B31D59" w:rsidRPr="00E32191">
        <w:t xml:space="preserve"> months to complete. </w:t>
      </w:r>
      <w:r w:rsidR="008F1A15" w:rsidRPr="00E32191">
        <w:t xml:space="preserve">Data analysis and subsequent </w:t>
      </w:r>
      <w:r w:rsidR="004D1AD2" w:rsidRPr="00E32191">
        <w:t xml:space="preserve">manuscript </w:t>
      </w:r>
      <w:r w:rsidR="008F1A15" w:rsidRPr="00E32191">
        <w:t>writing for publication</w:t>
      </w:r>
      <w:r w:rsidR="004D1AD2" w:rsidRPr="00E32191">
        <w:t xml:space="preserve"> in a peer-reviewed scientific journal</w:t>
      </w:r>
      <w:r w:rsidR="008F1A15" w:rsidRPr="00E32191">
        <w:t xml:space="preserve"> will be performed </w:t>
      </w:r>
      <w:r w:rsidR="008701C8" w:rsidRPr="00E32191">
        <w:t>immediately hereafter</w:t>
      </w:r>
      <w:r w:rsidR="00B31D59" w:rsidRPr="00E32191">
        <w:t>.</w:t>
      </w:r>
    </w:p>
    <w:p w14:paraId="4FD3C0F2" w14:textId="48E8A7D1" w:rsidR="00402F89" w:rsidRPr="00EF3F24" w:rsidRDefault="005845DD" w:rsidP="007F281A">
      <w:pPr>
        <w:pStyle w:val="Overskrift1"/>
        <w:rPr>
          <w:lang w:val="da-DK"/>
        </w:rPr>
      </w:pPr>
      <w:bookmarkStart w:id="302" w:name="_Toc163554833"/>
      <w:del w:id="303" w:author="Malte Lund Adamsen" w:date="2024-07-11T16:01:00Z">
        <w:r w:rsidRPr="00EF3F24" w:rsidDel="00ED2031">
          <w:rPr>
            <w:lang w:val="da-DK"/>
          </w:rPr>
          <w:delText>8</w:delText>
        </w:r>
        <w:r w:rsidR="007A4F27" w:rsidRPr="00EF3F24" w:rsidDel="00ED2031">
          <w:rPr>
            <w:lang w:val="da-DK"/>
          </w:rPr>
          <w:delText>.</w:delText>
        </w:r>
      </w:del>
      <w:r w:rsidR="007A4F27" w:rsidRPr="00EF3F24">
        <w:rPr>
          <w:lang w:val="da-DK"/>
        </w:rPr>
        <w:t xml:space="preserve"> </w:t>
      </w:r>
      <w:r w:rsidR="00897281" w:rsidRPr="00EF3F24">
        <w:rPr>
          <w:lang w:val="da-DK"/>
        </w:rPr>
        <w:t>References</w:t>
      </w:r>
      <w:bookmarkEnd w:id="302"/>
    </w:p>
    <w:p w14:paraId="5470FCAE" w14:textId="6B679204" w:rsidR="00B26425" w:rsidRPr="00B26425" w:rsidRDefault="00FD79EA" w:rsidP="00B26425">
      <w:pPr>
        <w:widowControl w:val="0"/>
        <w:autoSpaceDE w:val="0"/>
        <w:autoSpaceDN w:val="0"/>
        <w:adjustRightInd w:val="0"/>
        <w:ind w:left="640" w:hanging="640"/>
        <w:rPr>
          <w:noProof/>
        </w:rPr>
      </w:pPr>
      <w:r w:rsidRPr="00E32191">
        <w:fldChar w:fldCharType="begin" w:fldLock="1"/>
      </w:r>
      <w:r w:rsidRPr="00EF3F24">
        <w:rPr>
          <w:lang w:val="da-DK"/>
        </w:rPr>
        <w:instrText xml:space="preserve">ADDIN Mendeley Bibliography CSL_BIBLIOGRAPHY </w:instrText>
      </w:r>
      <w:r w:rsidRPr="00E32191">
        <w:fldChar w:fldCharType="separate"/>
      </w:r>
      <w:r w:rsidR="00B26425" w:rsidRPr="00B26425">
        <w:rPr>
          <w:noProof/>
        </w:rPr>
        <w:t xml:space="preserve">1. </w:t>
      </w:r>
      <w:r w:rsidR="00B26425" w:rsidRPr="00B26425">
        <w:rPr>
          <w:noProof/>
        </w:rPr>
        <w:tab/>
        <w:t xml:space="preserve">MacIntyre N, Crapo RO, Viegi G, Johnson DC, van der Grinten CPM, Brusasco V, et al. Standardisation of the single-breath determination of carbon monoxide uptake in the lung. Vol. 26, European Respiratory Journal. 2005. p. 720–35. </w:t>
      </w:r>
    </w:p>
    <w:p w14:paraId="0D9A8B09"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2. </w:t>
      </w:r>
      <w:r w:rsidRPr="00B26425">
        <w:rPr>
          <w:noProof/>
        </w:rPr>
        <w:tab/>
        <w:t xml:space="preserve">Wanger J, Clausen JL, Coates A, Pedersen OF, Brusasco V, Burgos F, et al. Standardisation of the measurement of lung volumes. Eur Respir J. 2005 Sep;26(3):511–22. </w:t>
      </w:r>
    </w:p>
    <w:p w14:paraId="7CD49A5A"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3. </w:t>
      </w:r>
      <w:r w:rsidRPr="00B26425">
        <w:rPr>
          <w:noProof/>
        </w:rPr>
        <w:tab/>
        <w:t xml:space="preserve">Miller MR, Hankinson J, Brusasco V, Burgos F, Casaburi R, Coates A, et al. Standardisation of spirometry. Vol. 26, European Respiratory Journal. 2005. p. 319–38. </w:t>
      </w:r>
    </w:p>
    <w:p w14:paraId="033276D8"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4. </w:t>
      </w:r>
      <w:r w:rsidRPr="00B26425">
        <w:rPr>
          <w:noProof/>
        </w:rPr>
        <w:tab/>
        <w:t xml:space="preserve">Julious SA. Sample size of 12 per group rule of thumb for a pilot study. Pharm Stat. 2005;4(4):287–91. </w:t>
      </w:r>
    </w:p>
    <w:p w14:paraId="4205F198"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5. </w:t>
      </w:r>
      <w:r w:rsidRPr="00B26425">
        <w:rPr>
          <w:noProof/>
        </w:rPr>
        <w:tab/>
        <w:t>Team Rs. RStudio [Internet]. Boston, MA: RStudio, PBC; 2020. Available from: http://www.rstudio.com/</w:t>
      </w:r>
    </w:p>
    <w:p w14:paraId="791225BD"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6. </w:t>
      </w:r>
      <w:r w:rsidRPr="00B26425">
        <w:rPr>
          <w:noProof/>
        </w:rPr>
        <w:tab/>
        <w:t xml:space="preserve">Ozenne B, Forman J. LMMstar: Repeated Measurement Models for Discrete Times. CRAN.r-project.org; 2024. </w:t>
      </w:r>
    </w:p>
    <w:p w14:paraId="483ECC7B" w14:textId="77777777" w:rsidR="00B26425" w:rsidRPr="00B26425" w:rsidRDefault="00B26425" w:rsidP="00B26425">
      <w:pPr>
        <w:widowControl w:val="0"/>
        <w:autoSpaceDE w:val="0"/>
        <w:autoSpaceDN w:val="0"/>
        <w:adjustRightInd w:val="0"/>
        <w:ind w:left="640" w:hanging="640"/>
        <w:rPr>
          <w:noProof/>
        </w:rPr>
      </w:pPr>
      <w:r w:rsidRPr="00B26425">
        <w:rPr>
          <w:noProof/>
        </w:rPr>
        <w:t xml:space="preserve">7. </w:t>
      </w:r>
      <w:r w:rsidRPr="00B26425">
        <w:rPr>
          <w:noProof/>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J R Stat Soc. 1995;57(1):289–300. </w:t>
      </w:r>
    </w:p>
    <w:p w14:paraId="5CF2EFEB" w14:textId="46F78841" w:rsidR="001D0E24" w:rsidRPr="00E32191" w:rsidRDefault="00FD79EA" w:rsidP="007F281A">
      <w:pPr>
        <w:pPrChange w:id="304" w:author="Malte Lund Adamsen" w:date="2024-07-11T15:59:00Z">
          <w:pPr>
            <w:widowControl w:val="0"/>
            <w:autoSpaceDE w:val="0"/>
            <w:autoSpaceDN w:val="0"/>
            <w:adjustRightInd w:val="0"/>
            <w:ind w:hanging="640"/>
          </w:pPr>
        </w:pPrChange>
      </w:pPr>
      <w:r w:rsidRPr="00E32191">
        <w:fldChar w:fldCharType="end"/>
      </w:r>
    </w:p>
    <w:p w14:paraId="03D0C7A3" w14:textId="77777777" w:rsidR="001D0E24" w:rsidRPr="00E32191" w:rsidRDefault="001D0E24" w:rsidP="007F281A">
      <w:r w:rsidRPr="00E32191">
        <w:br w:type="page"/>
      </w:r>
    </w:p>
    <w:p w14:paraId="7B8759EE" w14:textId="77777777" w:rsidR="001D0E24" w:rsidRPr="00E32191" w:rsidRDefault="001D0E24" w:rsidP="007F281A">
      <w:pPr>
        <w:pStyle w:val="Overskrift1"/>
        <w:pPrChange w:id="305" w:author="Malte Lund Adamsen" w:date="2024-07-11T15:59:00Z">
          <w:pPr>
            <w:pStyle w:val="Overskrift1"/>
            <w:spacing w:before="0"/>
          </w:pPr>
        </w:pPrChange>
      </w:pPr>
      <w:bookmarkStart w:id="306" w:name="_Toc453353057"/>
      <w:bookmarkStart w:id="307" w:name="_Toc163554834"/>
      <w:r w:rsidRPr="00E32191">
        <w:lastRenderedPageBreak/>
        <w:t>Appendix A. Adverse event reporting guidelines</w:t>
      </w:r>
      <w:bookmarkEnd w:id="306"/>
      <w:bookmarkEnd w:id="307"/>
      <w:r w:rsidRPr="00E32191">
        <w:t xml:space="preserve"> </w:t>
      </w:r>
    </w:p>
    <w:p w14:paraId="1291F5A0" w14:textId="77777777" w:rsidR="001D0E24" w:rsidRPr="00E32191" w:rsidRDefault="001D0E24" w:rsidP="007F281A">
      <w:pPr>
        <w:pPrChange w:id="308" w:author="Malte Lund Adamsen" w:date="2024-07-11T15:59:00Z">
          <w:pPr>
            <w:autoSpaceDE w:val="0"/>
            <w:autoSpaceDN w:val="0"/>
            <w:adjustRightInd w:val="0"/>
          </w:pPr>
        </w:pPrChange>
      </w:pPr>
    </w:p>
    <w:p w14:paraId="0488BFD7" w14:textId="77777777" w:rsidR="001D0E24" w:rsidRPr="00E32191" w:rsidRDefault="001D0E24" w:rsidP="007F281A">
      <w:pPr>
        <w:pStyle w:val="NormalWeb"/>
        <w:pPrChange w:id="309" w:author="Malte Lund Adamsen" w:date="2024-07-11T15:59:00Z">
          <w:pPr>
            <w:pStyle w:val="NormalWeb"/>
            <w:shd w:val="clear" w:color="auto" w:fill="FFFFFF"/>
            <w:spacing w:before="0" w:beforeAutospacing="0" w:after="0" w:afterAutospacing="0"/>
          </w:pPr>
        </w:pPrChange>
      </w:pPr>
      <w:r w:rsidRPr="00E32191">
        <w:t>Reporting of adverse reactions (in health scientific research projects not involving medicinal products)</w:t>
      </w:r>
    </w:p>
    <w:p w14:paraId="0D343DE0" w14:textId="77777777" w:rsidR="001D0E24" w:rsidRPr="00E32191" w:rsidRDefault="001D0E24" w:rsidP="007F281A">
      <w:pPr>
        <w:pStyle w:val="NormalWeb"/>
        <w:pPrChange w:id="310" w:author="Malte Lund Adamsen" w:date="2024-07-11T15:59:00Z">
          <w:pPr>
            <w:pStyle w:val="NormalWeb"/>
            <w:shd w:val="clear" w:color="auto" w:fill="FFFFFF"/>
            <w:spacing w:before="0" w:beforeAutospacing="0" w:after="0" w:afterAutospacing="0"/>
          </w:pPr>
        </w:pPrChange>
      </w:pPr>
    </w:p>
    <w:p w14:paraId="283678A4" w14:textId="77777777" w:rsidR="001D0E24" w:rsidRPr="00E32191" w:rsidRDefault="001D0E24" w:rsidP="007F281A">
      <w:pPr>
        <w:pStyle w:val="NormalWeb"/>
        <w:pPrChange w:id="311" w:author="Malte Lund Adamsen" w:date="2024-07-11T15:59:00Z">
          <w:pPr>
            <w:pStyle w:val="NormalWeb"/>
            <w:shd w:val="clear" w:color="auto" w:fill="FFFFFF"/>
            <w:spacing w:before="0" w:beforeAutospacing="0" w:after="0" w:afterAutospacing="0"/>
          </w:pPr>
        </w:pPrChange>
      </w:pPr>
      <w:r w:rsidRPr="00E32191">
        <w:t>Serious unexpected adverse reactions or events:</w:t>
      </w:r>
    </w:p>
    <w:p w14:paraId="4CBF033E" w14:textId="1D27223B" w:rsidR="001D0E24" w:rsidRPr="00E32191" w:rsidRDefault="001D0E24" w:rsidP="007F281A">
      <w:pPr>
        <w:pStyle w:val="NormalWeb"/>
        <w:pPrChange w:id="312" w:author="Malte Lund Adamsen" w:date="2024-07-11T15:59:00Z">
          <w:pPr>
            <w:pStyle w:val="NormalWeb"/>
            <w:shd w:val="clear" w:color="auto" w:fill="FFFFFF"/>
            <w:spacing w:before="0" w:beforeAutospacing="0" w:after="0" w:afterAutospacing="0"/>
          </w:pPr>
        </w:pPrChange>
      </w:pPr>
      <w:r w:rsidRPr="00E32191">
        <w:t>The chief investigators must immediately inform the committee if suspected unexpected serious adverse reactions or serious events occur during the project. The report must include comments on any outcomes for the concerned trial.</w:t>
      </w:r>
      <w:r w:rsidRPr="00E32191">
        <w:br/>
      </w:r>
      <w:r w:rsidRPr="00E32191">
        <w:br/>
        <w:t>Reporting must take place no later than 7 days after the sponsor or the chief investigator became aware of any such adverse reactions or events.</w:t>
      </w:r>
      <w:r w:rsidRPr="00E32191">
        <w:br/>
      </w:r>
      <w:r w:rsidRPr="00E32191">
        <w:br/>
        <w:t>In case of serious adverse reactions or serious events resulting from the project, the chief investigator must make available any information requested by the committee.</w:t>
      </w:r>
      <w:r w:rsidRPr="00E32191">
        <w:br/>
      </w:r>
      <w:r w:rsidRPr="00E32191">
        <w:br/>
        <w:t>The report can be made using a particular</w:t>
      </w:r>
      <w:r w:rsidRPr="00E32191">
        <w:rPr>
          <w:rStyle w:val="apple-converted-space"/>
          <w:lang w:val="en-GB"/>
        </w:rPr>
        <w:t> </w:t>
      </w:r>
      <w:r w:rsidR="004A5B57">
        <w:fldChar w:fldCharType="begin"/>
      </w:r>
      <w:r w:rsidR="004A5B57" w:rsidRPr="00C01F81">
        <w:rPr>
          <w:lang w:val="en-US"/>
          <w:rPrChange w:id="313" w:author="Malte Lund Adamsen" w:date="2024-07-11T14:38:00Z">
            <w:rPr/>
          </w:rPrChange>
        </w:rPr>
        <w:instrText>HYPERLINK "http://www.dnvk.dk/forskere/~/media/Files/cvk/forskere/Indberetning%20af%20bivirkninger/skemaalvorligbivirkn.ashx"</w:instrText>
      </w:r>
      <w:r w:rsidR="004A5B57">
        <w:fldChar w:fldCharType="separate"/>
      </w:r>
      <w:r w:rsidRPr="00E32191">
        <w:rPr>
          <w:rStyle w:val="Hyperlink"/>
          <w:lang w:val="en-GB"/>
        </w:rPr>
        <w:t>form</w:t>
      </w:r>
      <w:r w:rsidR="004A5B57">
        <w:rPr>
          <w:rStyle w:val="Hyperlink"/>
          <w:lang w:val="en-GB"/>
        </w:rPr>
        <w:fldChar w:fldCharType="end"/>
      </w:r>
      <w:r w:rsidRPr="00E32191">
        <w:rPr>
          <w:rStyle w:val="apple-converted-space"/>
          <w:lang w:val="en-GB"/>
        </w:rPr>
        <w:t> </w:t>
      </w:r>
      <w:r w:rsidRPr="00E32191">
        <w:t>prepared by the committee system. The form is in Danish and downloadable from (</w:t>
      </w:r>
      <w:r w:rsidR="004A5B57">
        <w:fldChar w:fldCharType="begin"/>
      </w:r>
      <w:r w:rsidR="004A5B57" w:rsidRPr="00C01F81">
        <w:rPr>
          <w:lang w:val="en-US"/>
          <w:rPrChange w:id="314" w:author="Malte Lund Adamsen" w:date="2024-07-11T14:38:00Z">
            <w:rPr/>
          </w:rPrChange>
        </w:rPr>
        <w:instrText>HYPERLINK "http://www.dnvk.dk/English/Reporting%20of%20adverse%20reactions.aspx"</w:instrText>
      </w:r>
      <w:r w:rsidR="004A5B57">
        <w:fldChar w:fldCharType="separate"/>
      </w:r>
      <w:r w:rsidRPr="00E32191">
        <w:rPr>
          <w:rStyle w:val="Hyperlink"/>
          <w:lang w:val="en-GB"/>
        </w:rPr>
        <w:t>http://www.dnvk.dk/English/Reporting%20of%20adverse%20reactions.aspx</w:t>
      </w:r>
      <w:r w:rsidR="004A5B57">
        <w:rPr>
          <w:rStyle w:val="Hyperlink"/>
          <w:lang w:val="en-GB"/>
        </w:rPr>
        <w:fldChar w:fldCharType="end"/>
      </w:r>
      <w:r w:rsidR="00643E82" w:rsidRPr="00E32191">
        <w:t>).</w:t>
      </w:r>
      <w:r w:rsidRPr="00E32191">
        <w:t xml:space="preserve">  The form and attachments can be submitted electronically to the regional research ethics committee using digital signature.</w:t>
      </w:r>
      <w:r w:rsidRPr="00E32191">
        <w:br/>
      </w:r>
      <w:r w:rsidRPr="00E32191">
        <w:br/>
      </w:r>
      <w:r w:rsidRPr="00E32191">
        <w:rPr>
          <w:b/>
          <w:bCs/>
        </w:rPr>
        <w:t>Annual report:</w:t>
      </w:r>
    </w:p>
    <w:p w14:paraId="56EC4F4B" w14:textId="77777777" w:rsidR="001D0E24" w:rsidRPr="00E32191" w:rsidRDefault="001D0E24" w:rsidP="007F281A">
      <w:pPr>
        <w:pStyle w:val="NormalWeb"/>
        <w:pPrChange w:id="315" w:author="Malte Lund Adamsen" w:date="2024-07-11T15:59:00Z">
          <w:pPr>
            <w:pStyle w:val="NormalWeb"/>
            <w:shd w:val="clear" w:color="auto" w:fill="FFFFFF"/>
            <w:spacing w:before="0" w:beforeAutospacing="0" w:after="0" w:afterAutospacing="0"/>
          </w:pPr>
        </w:pPrChange>
      </w:pPr>
      <w:r w:rsidRPr="00E32191">
        <w:t>Once every year and throughout the trial period, the chief investigator must submit a list of all serious expected and unexpected adverse reactions and all serious events having occurred in the period. Enclosed with the report must be an assessment of the trial subjects' safety.</w:t>
      </w:r>
      <w:r w:rsidRPr="00E32191">
        <w:rPr>
          <w:rStyle w:val="apple-converted-space"/>
          <w:lang w:val="en-GB"/>
        </w:rPr>
        <w:t> </w:t>
      </w:r>
      <w:r w:rsidRPr="00E32191">
        <w:br/>
      </w:r>
      <w:r w:rsidRPr="00E32191">
        <w:br/>
        <w:t>The reported material can be in either Danish or English.</w:t>
      </w:r>
      <w:r w:rsidRPr="00E32191">
        <w:br/>
      </w:r>
      <w:r w:rsidRPr="00E32191">
        <w:br/>
      </w:r>
      <w:r w:rsidRPr="00E32191">
        <w:lastRenderedPageBreak/>
        <w:t>The report must be made using a</w:t>
      </w:r>
      <w:r w:rsidRPr="00E32191">
        <w:rPr>
          <w:rStyle w:val="apple-converted-space"/>
          <w:lang w:val="en-GB"/>
        </w:rPr>
        <w:t> </w:t>
      </w:r>
      <w:r w:rsidR="004A5B57">
        <w:fldChar w:fldCharType="begin"/>
      </w:r>
      <w:r w:rsidR="004A5B57" w:rsidRPr="00C01F81">
        <w:rPr>
          <w:lang w:val="en-US"/>
          <w:rPrChange w:id="316" w:author="Malte Lund Adamsen" w:date="2024-07-11T14:38:00Z">
            <w:rPr/>
          </w:rPrChange>
        </w:rPr>
        <w:instrText>HYPERLINK "http://www.dnvk.dk/forskere/~/media/Files/cvk/forskere/Indberetning%20af%20bivirkninger/skemarligbivirkningsindberetning.ashx"</w:instrText>
      </w:r>
      <w:r w:rsidR="004A5B57">
        <w:fldChar w:fldCharType="separate"/>
      </w:r>
      <w:r w:rsidRPr="00E32191">
        <w:rPr>
          <w:rStyle w:val="Hyperlink"/>
          <w:lang w:val="en-GB"/>
        </w:rPr>
        <w:t>form</w:t>
      </w:r>
      <w:r w:rsidR="004A5B57">
        <w:rPr>
          <w:rStyle w:val="Hyperlink"/>
          <w:lang w:val="en-GB"/>
        </w:rPr>
        <w:fldChar w:fldCharType="end"/>
      </w:r>
      <w:r w:rsidRPr="00E32191">
        <w:rPr>
          <w:rStyle w:val="apple-converted-space"/>
          <w:lang w:val="en-GB"/>
        </w:rPr>
        <w:t> </w:t>
      </w:r>
      <w:r w:rsidRPr="00E32191">
        <w:t>prepared by the committee system. The form is in Danish and downloadable from</w:t>
      </w:r>
    </w:p>
    <w:p w14:paraId="42AACE0E" w14:textId="77777777" w:rsidR="001D0E24" w:rsidRPr="00E32191" w:rsidRDefault="001D0E24" w:rsidP="007F281A">
      <w:pPr>
        <w:pStyle w:val="NormalWeb"/>
        <w:rPr>
          <w:lang w:val="en-GB"/>
        </w:rPr>
        <w:pPrChange w:id="317" w:author="Malte Lund Adamsen" w:date="2024-07-11T15:59:00Z">
          <w:pPr>
            <w:pStyle w:val="NormalWeb"/>
            <w:shd w:val="clear" w:color="auto" w:fill="FFFFFF"/>
            <w:spacing w:before="0" w:beforeAutospacing="0" w:after="0" w:afterAutospacing="0"/>
          </w:pPr>
        </w:pPrChange>
      </w:pPr>
      <w:r w:rsidRPr="00E32191">
        <w:rPr>
          <w:lang w:val="en-GB"/>
        </w:rPr>
        <w:t>(</w:t>
      </w:r>
      <w:r w:rsidR="004A5B57">
        <w:fldChar w:fldCharType="begin"/>
      </w:r>
      <w:r w:rsidR="004A5B57" w:rsidRPr="007F281A">
        <w:instrText>HYPERLINK "http://www.dnvk.dk/English/Reporting%20of%20adverse%20reactions.aspx"</w:instrText>
      </w:r>
      <w:r w:rsidR="004A5B57">
        <w:fldChar w:fldCharType="separate"/>
      </w:r>
      <w:r w:rsidRPr="00E32191">
        <w:rPr>
          <w:rStyle w:val="Hyperlink"/>
          <w:lang w:val="en-GB"/>
        </w:rPr>
        <w:t>http://www.dnvk.dk/English/Reporting%20of%20adverse%20reactions.aspx</w:t>
      </w:r>
      <w:r w:rsidR="004A5B57">
        <w:rPr>
          <w:rStyle w:val="Hyperlink"/>
          <w:lang w:val="en-GB"/>
        </w:rPr>
        <w:fldChar w:fldCharType="end"/>
      </w:r>
      <w:r w:rsidRPr="00E32191">
        <w:rPr>
          <w:lang w:val="en-GB"/>
        </w:rPr>
        <w:t>).</w:t>
      </w:r>
    </w:p>
    <w:p w14:paraId="2DAFD8D0" w14:textId="77777777" w:rsidR="001D0E24" w:rsidRPr="00E32191" w:rsidRDefault="001D0E24" w:rsidP="007F281A">
      <w:pPr>
        <w:pStyle w:val="NormalWeb"/>
        <w:pPrChange w:id="318" w:author="Malte Lund Adamsen" w:date="2024-07-11T15:59:00Z">
          <w:pPr>
            <w:pStyle w:val="NormalWeb"/>
            <w:shd w:val="clear" w:color="auto" w:fill="FFFFFF"/>
            <w:spacing w:before="0" w:beforeAutospacing="0" w:after="0" w:afterAutospacing="0"/>
          </w:pPr>
        </w:pPrChange>
      </w:pPr>
      <w:r w:rsidRPr="00E32191">
        <w:t>The form and attachments can be submitted electronically to the regional research ethics committee using digital signature.</w:t>
      </w:r>
    </w:p>
    <w:p w14:paraId="0C93127A" w14:textId="05B4C486" w:rsidR="001C79E3" w:rsidRPr="00E32191" w:rsidRDefault="001C79E3" w:rsidP="007F281A">
      <w:pPr>
        <w:pPrChange w:id="319" w:author="Malte Lund Adamsen" w:date="2024-07-11T15:59:00Z">
          <w:pPr>
            <w:widowControl w:val="0"/>
            <w:autoSpaceDE w:val="0"/>
            <w:autoSpaceDN w:val="0"/>
            <w:adjustRightInd w:val="0"/>
            <w:ind w:hanging="640"/>
          </w:pPr>
        </w:pPrChange>
      </w:pPr>
    </w:p>
    <w:p w14:paraId="205B80CC" w14:textId="4B268043" w:rsidR="00A16B89" w:rsidRPr="00E32191" w:rsidRDefault="00A16B89" w:rsidP="007F281A">
      <w:pPr>
        <w:pStyle w:val="Overskrift1"/>
        <w:pPrChange w:id="320" w:author="Malte Lund Adamsen" w:date="2024-07-11T15:59:00Z">
          <w:pPr>
            <w:pStyle w:val="Overskrift1"/>
            <w:spacing w:before="0"/>
          </w:pPr>
        </w:pPrChange>
      </w:pPr>
      <w:bookmarkStart w:id="321" w:name="_Toc46996172"/>
      <w:bookmarkStart w:id="322" w:name="_Toc83383129"/>
      <w:bookmarkStart w:id="323" w:name="_Toc163554835"/>
      <w:r w:rsidRPr="00E32191">
        <w:t xml:space="preserve">Appendix B: </w:t>
      </w:r>
      <w:bookmarkEnd w:id="321"/>
      <w:bookmarkEnd w:id="322"/>
      <w:r w:rsidRPr="00E32191">
        <w:t>Letter to possible participants</w:t>
      </w:r>
      <w:bookmarkEnd w:id="323"/>
    </w:p>
    <w:p w14:paraId="7168E354" w14:textId="77777777" w:rsidR="00A16B89" w:rsidRPr="00E32191" w:rsidRDefault="00A16B89" w:rsidP="007F281A"/>
    <w:p w14:paraId="01BC6B72" w14:textId="74810036" w:rsidR="00A16B89" w:rsidRPr="00EF3F24" w:rsidRDefault="00A16B89" w:rsidP="007F281A">
      <w:pPr>
        <w:rPr>
          <w:lang w:val="da-DK"/>
        </w:rPr>
      </w:pPr>
      <w:r w:rsidRPr="00EF3F24">
        <w:rPr>
          <w:lang w:val="da-DK"/>
        </w:rPr>
        <w:t>Kære XXXX,</w:t>
      </w:r>
      <w:r w:rsidRPr="00EF3F24">
        <w:rPr>
          <w:lang w:val="da-DK"/>
        </w:rPr>
        <w:br/>
      </w:r>
      <w:r w:rsidRPr="00EF3F24">
        <w:rPr>
          <w:lang w:val="da-DK"/>
        </w:rPr>
        <w:br/>
        <w:t xml:space="preserve">På Center for Aktiv Sundhed på Rigshospitalet vil vi undersøge, hvordan træning påvirker lungerne. </w:t>
      </w:r>
      <w:r w:rsidR="001738B0" w:rsidRPr="00EF3F24">
        <w:rPr>
          <w:lang w:val="da-DK"/>
        </w:rPr>
        <w:t xml:space="preserve">For at kunne gøre dette, skal vi undersøge en ny måle metode. </w:t>
      </w:r>
    </w:p>
    <w:p w14:paraId="2F4BF43C" w14:textId="611483CD" w:rsidR="00A16B89" w:rsidRPr="00EF3F24" w:rsidRDefault="00A16B89" w:rsidP="007F281A">
      <w:pPr>
        <w:rPr>
          <w:lang w:val="da-DK"/>
        </w:rPr>
      </w:pPr>
    </w:p>
    <w:p w14:paraId="6B114196" w14:textId="7B1C6349" w:rsidR="001738B0" w:rsidRPr="00EF3F24" w:rsidRDefault="001738B0" w:rsidP="007F281A">
      <w:pPr>
        <w:rPr>
          <w:lang w:val="da-DK"/>
        </w:rPr>
      </w:pPr>
      <w:r w:rsidRPr="00EF3F24">
        <w:rPr>
          <w:lang w:val="da-DK"/>
        </w:rPr>
        <w:t xml:space="preserve">Forsøget foregår på Rigshospitalet, hvor vi vil undersøge din </w:t>
      </w:r>
      <w:r w:rsidR="008C3F57" w:rsidRPr="00EF3F24">
        <w:rPr>
          <w:lang w:val="da-DK"/>
        </w:rPr>
        <w:t>diffusion</w:t>
      </w:r>
      <w:r w:rsidR="00777BA1" w:rsidRPr="00EF3F24">
        <w:rPr>
          <w:lang w:val="da-DK"/>
        </w:rPr>
        <w:t>s</w:t>
      </w:r>
      <w:r w:rsidR="008C3F57" w:rsidRPr="00EF3F24">
        <w:rPr>
          <w:lang w:val="da-DK"/>
        </w:rPr>
        <w:t>kapacitet</w:t>
      </w:r>
      <w:r w:rsidR="00777BA1" w:rsidRPr="00EF3F24">
        <w:rPr>
          <w:lang w:val="da-DK"/>
        </w:rPr>
        <w:t>, altså din evne til at få ilt fra lunge til blodbane,</w:t>
      </w:r>
      <w:r w:rsidRPr="00EF3F24">
        <w:rPr>
          <w:lang w:val="da-DK"/>
        </w:rPr>
        <w:t xml:space="preserve"> mens du sidder roligt på en stol og efterfølgende mens du cykler på en cykel</w:t>
      </w:r>
      <w:r w:rsidR="004F314E">
        <w:rPr>
          <w:lang w:val="da-DK"/>
        </w:rPr>
        <w:t xml:space="preserve"> hvor der samtidig trækkes blod fra et plastikkateter i et blodkar i håndleddet </w:t>
      </w:r>
      <w:r w:rsidRPr="00EF3F24">
        <w:rPr>
          <w:lang w:val="da-DK"/>
        </w:rPr>
        <w:t>.</w:t>
      </w:r>
      <w:r w:rsidR="008C3F57" w:rsidRPr="00EF3F24">
        <w:rPr>
          <w:lang w:val="da-DK"/>
        </w:rPr>
        <w:t xml:space="preserve"> Udover de</w:t>
      </w:r>
      <w:r w:rsidR="004014B6">
        <w:rPr>
          <w:lang w:val="da-DK"/>
        </w:rPr>
        <w:t>t</w:t>
      </w:r>
      <w:r w:rsidR="008C3F57" w:rsidRPr="00EF3F24">
        <w:rPr>
          <w:lang w:val="da-DK"/>
        </w:rPr>
        <w:t xml:space="preserve">  besøg vil du først skulle møde til en besøgsdag hvor vi gennemgår dit helbred, hvilket inkluderer en udvidet læge undersøgelse, en udvidet lungefunktions undersøgelse, en undersøgelse af din kropssammensætning og en konditionstest. </w:t>
      </w:r>
    </w:p>
    <w:p w14:paraId="1E2C01C5" w14:textId="77777777" w:rsidR="001738B0" w:rsidRPr="00EF3F24" w:rsidRDefault="001738B0" w:rsidP="007F281A">
      <w:pPr>
        <w:rPr>
          <w:lang w:val="da-DK"/>
        </w:rPr>
      </w:pPr>
    </w:p>
    <w:p w14:paraId="5FE609D2" w14:textId="73C59D51" w:rsidR="00A16B89" w:rsidRPr="00EF3F24" w:rsidRDefault="008C3F57" w:rsidP="007F281A">
      <w:pPr>
        <w:rPr>
          <w:lang w:val="da-DK"/>
        </w:rPr>
      </w:pPr>
      <w:r w:rsidRPr="00EF3F24">
        <w:rPr>
          <w:lang w:val="da-DK"/>
        </w:rPr>
        <w:t xml:space="preserve">Vedhæftet dette brev, finder du en uddybet beskrivelse af vores forskningsprojekt som du skal være velkommen til at læse. </w:t>
      </w:r>
      <w:r w:rsidR="00A16B89" w:rsidRPr="00EF3F24">
        <w:rPr>
          <w:lang w:val="da-DK"/>
        </w:rPr>
        <w:t xml:space="preserve">Vi vil </w:t>
      </w:r>
      <w:r w:rsidRPr="00EF3F24">
        <w:rPr>
          <w:lang w:val="da-DK"/>
        </w:rPr>
        <w:t xml:space="preserve">herefter </w:t>
      </w:r>
      <w:r w:rsidR="00A16B89" w:rsidRPr="00EF3F24">
        <w:rPr>
          <w:lang w:val="da-DK"/>
        </w:rPr>
        <w:t>kontakte dig telefonisk inden for de næste 14 dage</w:t>
      </w:r>
      <w:r w:rsidRPr="00EF3F24">
        <w:rPr>
          <w:lang w:val="da-DK"/>
        </w:rPr>
        <w:t xml:space="preserve">, hvor vi </w:t>
      </w:r>
      <w:r w:rsidR="00A16B89" w:rsidRPr="00EF3F24">
        <w:rPr>
          <w:lang w:val="da-DK"/>
        </w:rPr>
        <w:t xml:space="preserve">vil vi informere dig om forsøget og muligheden for deltagelse, hvis det har din interesse. </w:t>
      </w:r>
    </w:p>
    <w:p w14:paraId="7150635F" w14:textId="77777777" w:rsidR="00A16B89" w:rsidRPr="00EF3F24" w:rsidRDefault="00A16B89" w:rsidP="007F281A">
      <w:pPr>
        <w:rPr>
          <w:lang w:val="da-DK"/>
        </w:rPr>
      </w:pPr>
    </w:p>
    <w:p w14:paraId="63944D7A" w14:textId="77777777" w:rsidR="00A16B89" w:rsidRPr="00EF3F24" w:rsidRDefault="00A16B89" w:rsidP="007F281A">
      <w:pPr>
        <w:rPr>
          <w:lang w:val="da-DK"/>
        </w:rPr>
      </w:pPr>
      <w:r w:rsidRPr="00EF3F24">
        <w:rPr>
          <w:lang w:val="da-DK"/>
        </w:rPr>
        <w:t>Mvh,</w:t>
      </w:r>
      <w:r w:rsidRPr="00EF3F24">
        <w:rPr>
          <w:lang w:val="da-DK"/>
        </w:rPr>
        <w:br/>
        <w:t>COPDEX projektgruppen</w:t>
      </w:r>
    </w:p>
    <w:p w14:paraId="1713A451" w14:textId="4B6D2BF1" w:rsidR="00A16B89" w:rsidRPr="00EF3F24" w:rsidRDefault="00A16B89" w:rsidP="007F281A">
      <w:pPr>
        <w:rPr>
          <w:lang w:val="da-DK"/>
        </w:rPr>
      </w:pPr>
      <w:r w:rsidRPr="00EF3F24">
        <w:rPr>
          <w:lang w:val="da-DK"/>
        </w:rPr>
        <w:t xml:space="preserve">Tryghedsfondens Center for Aktiv Sundhed, Rigshospitalet </w:t>
      </w:r>
    </w:p>
    <w:p w14:paraId="02E3F6B1" w14:textId="77777777" w:rsidR="00A16B89" w:rsidRPr="00EF3F24" w:rsidRDefault="00A16B89" w:rsidP="007F281A">
      <w:pPr>
        <w:rPr>
          <w:lang w:val="da-DK"/>
        </w:rPr>
        <w:pPrChange w:id="324" w:author="Malte Lund Adamsen" w:date="2024-07-11T15:59:00Z">
          <w:pPr>
            <w:widowControl w:val="0"/>
            <w:autoSpaceDE w:val="0"/>
            <w:autoSpaceDN w:val="0"/>
            <w:adjustRightInd w:val="0"/>
            <w:ind w:hanging="640"/>
          </w:pPr>
        </w:pPrChange>
      </w:pPr>
    </w:p>
    <w:sectPr w:rsidR="00A16B89" w:rsidRPr="00EF3F24" w:rsidSect="00961E96">
      <w:headerReference w:type="default" r:id="rId12"/>
      <w:footerReference w:type="even" r:id="rId13"/>
      <w:footerReference w:type="default" r:id="rId14"/>
      <w:pgSz w:w="11900" w:h="16840"/>
      <w:pgMar w:top="1440" w:right="1797" w:bottom="1134" w:left="1797"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Malte Lund Adamsen" w:date="2024-07-11T15:49:00Z" w:initials="MLA">
    <w:p w14:paraId="46A90EC0" w14:textId="77777777" w:rsidR="00315EC5" w:rsidRDefault="00315EC5" w:rsidP="007F281A">
      <w:pPr>
        <w:pStyle w:val="Kommentartekst"/>
      </w:pPr>
      <w:r>
        <w:rPr>
          <w:rStyle w:val="Kommentarhenvisning"/>
        </w:rPr>
        <w:annotationRef/>
      </w:r>
      <w:r>
        <w:t>Man kan sætte Word til automatisk at nummerere overskrifter, så det har jeg gjort.</w:t>
      </w:r>
    </w:p>
  </w:comment>
  <w:comment w:id="45" w:author="Malte Lund Adamsen" w:date="2024-07-11T16:24:00Z" w:initials="MLA">
    <w:p w14:paraId="5BA63A3C" w14:textId="77777777" w:rsidR="00DE2B04" w:rsidRDefault="00DE2B04" w:rsidP="004F6139">
      <w:pPr>
        <w:pStyle w:val="Kommentartekst"/>
        <w:jc w:val="left"/>
      </w:pPr>
      <w:r>
        <w:rPr>
          <w:rStyle w:val="Kommentarhenvisning"/>
        </w:rPr>
        <w:annotationRef/>
      </w:r>
      <w:r>
        <w:t>Jeg tænker også at vi skal ligge det på ClinicalTrials.Gov, det forbedrer vores chancer for at publicere pænt tænker jeg. Og er egentlig meget godt at man skal prioritere sine outcomes.</w:t>
      </w:r>
    </w:p>
  </w:comment>
  <w:comment w:id="72" w:author="Malte Lund Adamsen" w:date="2024-07-11T15:38:00Z" w:initials="MLA">
    <w:p w14:paraId="2ABCC083" w14:textId="75CD11E9" w:rsidR="00EF7AEA" w:rsidRDefault="00EF7AEA" w:rsidP="007F281A">
      <w:pPr>
        <w:pStyle w:val="Kommentartekst"/>
      </w:pPr>
      <w:r>
        <w:rPr>
          <w:rStyle w:val="Kommentarhenvisning"/>
        </w:rPr>
        <w:annotationRef/>
      </w:r>
      <w:r>
        <w:t>De er alle sammen kvinder ikke? Så jeg skal ikke estimere en effekt af køn vel?</w:t>
      </w:r>
    </w:p>
  </w:comment>
  <w:comment w:id="74" w:author="Malte Lund Adamsen" w:date="2024-07-11T14:58:00Z" w:initials="MLA">
    <w:p w14:paraId="65DC67CE" w14:textId="43602CC5" w:rsidR="001853D6" w:rsidRDefault="001853D6" w:rsidP="007F281A">
      <w:pPr>
        <w:pStyle w:val="Kommentartekst"/>
      </w:pPr>
      <w:r>
        <w:rPr>
          <w:rStyle w:val="Kommentarhenvisning"/>
        </w:rPr>
        <w:annotationRef/>
      </w:r>
      <w:r>
        <w:t>Evt. skal de kun trække den næste når de har lavet den første. Jeg ved ikke om der er en placebo effekt i at man ikke laver en øvelse fuldt fordi man ved man skal lave Handstand som det næste?</w:t>
      </w:r>
    </w:p>
  </w:comment>
  <w:comment w:id="89" w:author="Malte Lund Adamsen" w:date="2024-07-11T15:39:00Z" w:initials="MLA">
    <w:p w14:paraId="30C29685" w14:textId="77777777" w:rsidR="00EF7AEA" w:rsidRDefault="00EF7AEA" w:rsidP="007F281A">
      <w:pPr>
        <w:pStyle w:val="Kommentartekst"/>
      </w:pPr>
      <w:r>
        <w:rPr>
          <w:rStyle w:val="Kommentarhenvisning"/>
        </w:rPr>
        <w:annotationRef/>
      </w:r>
      <w:r>
        <w:t>Ok, så jeg skal modellere forskellen mellem mænd og kvinder? Så er det jo bedst hvis vi har mere end 2 mænd.</w:t>
      </w:r>
    </w:p>
  </w:comment>
  <w:comment w:id="110" w:author="Malte Lund Adamsen" w:date="2024-07-11T15:05:00Z" w:initials="MLA">
    <w:p w14:paraId="1FA9D58D" w14:textId="77777777" w:rsidR="00BB3E9A" w:rsidRDefault="00FC2236" w:rsidP="00765B02">
      <w:pPr>
        <w:pStyle w:val="Kommentartekst"/>
        <w:jc w:val="left"/>
      </w:pPr>
      <w:r>
        <w:rPr>
          <w:rStyle w:val="Kommentarhenvisning"/>
        </w:rPr>
        <w:annotationRef/>
      </w:r>
      <w:r w:rsidR="00BB3E9A">
        <w:t>DLCO er primary outcome, ikke? Det forventes at være normalfordelt ikke?</w:t>
      </w:r>
    </w:p>
  </w:comment>
  <w:comment w:id="111" w:author="Malte Lund Adamsen" w:date="2024-07-11T15:04:00Z" w:initials="MLA">
    <w:p w14:paraId="0AA75510" w14:textId="28A4B8ED" w:rsidR="00FC2236" w:rsidRDefault="00FC2236" w:rsidP="007F281A">
      <w:pPr>
        <w:pStyle w:val="Kommentartekst"/>
      </w:pPr>
      <w:r>
        <w:rPr>
          <w:rStyle w:val="Kommentarhenvisning"/>
        </w:rPr>
        <w:annotationRef/>
      </w:r>
      <w:r>
        <w:t>Impuls Oscillometry?</w:t>
      </w:r>
    </w:p>
  </w:comment>
  <w:comment w:id="114" w:author="Malte Lund Adamsen" w:date="2024-07-11T16:23:00Z" w:initials="MLA">
    <w:p w14:paraId="1C7E1D0E" w14:textId="77777777" w:rsidR="00DE2B04" w:rsidRDefault="00DE2B04" w:rsidP="00A217E2">
      <w:pPr>
        <w:pStyle w:val="Kommentartekst"/>
        <w:jc w:val="left"/>
      </w:pPr>
      <w:r>
        <w:rPr>
          <w:rStyle w:val="Kommentarhenvisning"/>
        </w:rPr>
        <w:annotationRef/>
      </w:r>
      <w:r>
        <w:t>Jeg bliver nødt til at få jer til at dele dem op i primære, sekundære og eksplorative (eller primær og eksplorativ) for at kunne lave multiplicitetstestningen korrekt.</w:t>
      </w:r>
    </w:p>
  </w:comment>
  <w:comment w:id="120" w:author="Malte Lund Adamsen" w:date="2024-07-11T15:05:00Z" w:initials="MLA">
    <w:p w14:paraId="5D6A5EEE" w14:textId="2B07D5FC" w:rsidR="00DE2B04" w:rsidRDefault="00DE2B04" w:rsidP="00DE2B04">
      <w:pPr>
        <w:pStyle w:val="Kommentartekst"/>
        <w:jc w:val="left"/>
      </w:pPr>
      <w:r>
        <w:rPr>
          <w:rStyle w:val="Kommentarhenvisning"/>
        </w:rPr>
        <w:annotationRef/>
      </w:r>
      <w:r>
        <w:t>DLCO er primary outcome, ikke? Det forventes at være normalfordelt ikke?</w:t>
      </w:r>
    </w:p>
  </w:comment>
  <w:comment w:id="126" w:author="Malte Lund Adamsen" w:date="2024-07-11T15:04:00Z" w:initials="MLA">
    <w:p w14:paraId="6F58346F" w14:textId="77777777" w:rsidR="00DE2B04" w:rsidRDefault="00DE2B04" w:rsidP="00DE2B04">
      <w:pPr>
        <w:pStyle w:val="Kommentartekst"/>
      </w:pPr>
      <w:r>
        <w:rPr>
          <w:rStyle w:val="Kommentarhenvisning"/>
        </w:rPr>
        <w:annotationRef/>
      </w:r>
      <w:r>
        <w:t>Impuls Oscillometry?</w:t>
      </w:r>
    </w:p>
  </w:comment>
  <w:comment w:id="155" w:author="Malte Lund Adamsen" w:date="2024-07-11T15:34:00Z" w:initials="MLA">
    <w:p w14:paraId="0B8A1544" w14:textId="77777777" w:rsidR="00F673DD" w:rsidRDefault="00F673DD" w:rsidP="007F281A">
      <w:pPr>
        <w:pStyle w:val="Kommentartekst"/>
      </w:pPr>
      <w:r>
        <w:rPr>
          <w:rStyle w:val="Kommentarhenvisning"/>
        </w:rPr>
        <w:annotationRef/>
      </w:r>
      <w:r>
        <w:t>Skal jeg ikke lave en sample size beregning på en estimeret effect size ud fra det her studie i stedet:</w:t>
      </w:r>
      <w:r>
        <w:br/>
      </w:r>
      <w:hyperlink r:id="rId1" w:history="1">
        <w:r w:rsidRPr="00AF3633">
          <w:rPr>
            <w:rStyle w:val="Hyperlink"/>
          </w:rPr>
          <w:t>https://pubmed.ncbi.nlm.nih.gov/18525197/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A90EC0" w15:done="0"/>
  <w15:commentEx w15:paraId="5BA63A3C" w15:done="0"/>
  <w15:commentEx w15:paraId="2ABCC083" w15:done="0"/>
  <w15:commentEx w15:paraId="65DC67CE" w15:done="0"/>
  <w15:commentEx w15:paraId="30C29685" w15:done="0"/>
  <w15:commentEx w15:paraId="1FA9D58D" w15:done="0"/>
  <w15:commentEx w15:paraId="0AA75510" w15:done="0"/>
  <w15:commentEx w15:paraId="1C7E1D0E" w15:done="0"/>
  <w15:commentEx w15:paraId="5D6A5EEE" w15:done="0"/>
  <w15:commentEx w15:paraId="6F58346F" w15:done="0"/>
  <w15:commentEx w15:paraId="0B8A15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A7DA4" w16cex:dateUtc="2024-07-11T13:49:00Z"/>
  <w16cex:commentExtensible w16cex:durableId="2A3A85CD" w16cex:dateUtc="2024-07-11T14:24:00Z"/>
  <w16cex:commentExtensible w16cex:durableId="2A3A7AFD" w16cex:dateUtc="2024-07-11T13:38:00Z"/>
  <w16cex:commentExtensible w16cex:durableId="2A3A71A3" w16cex:dateUtc="2024-07-11T12:58:00Z"/>
  <w16cex:commentExtensible w16cex:durableId="2A3A7B1E" w16cex:dateUtc="2024-07-11T13:39:00Z"/>
  <w16cex:commentExtensible w16cex:durableId="2A3A7335" w16cex:dateUtc="2024-07-11T13:05:00Z"/>
  <w16cex:commentExtensible w16cex:durableId="2A3A72E5" w16cex:dateUtc="2024-07-11T13:04:00Z"/>
  <w16cex:commentExtensible w16cex:durableId="2A3A8595" w16cex:dateUtc="2024-07-11T14:23:00Z"/>
  <w16cex:commentExtensible w16cex:durableId="2A3A8517" w16cex:dateUtc="2024-07-11T13:05:00Z"/>
  <w16cex:commentExtensible w16cex:durableId="2A3A855F" w16cex:dateUtc="2024-07-11T13:04:00Z"/>
  <w16cex:commentExtensible w16cex:durableId="2A3A7A14" w16cex:dateUtc="2024-07-11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A90EC0" w16cid:durableId="2A3A7DA4"/>
  <w16cid:commentId w16cid:paraId="5BA63A3C" w16cid:durableId="2A3A85CD"/>
  <w16cid:commentId w16cid:paraId="2ABCC083" w16cid:durableId="2A3A7AFD"/>
  <w16cid:commentId w16cid:paraId="65DC67CE" w16cid:durableId="2A3A71A3"/>
  <w16cid:commentId w16cid:paraId="30C29685" w16cid:durableId="2A3A7B1E"/>
  <w16cid:commentId w16cid:paraId="1FA9D58D" w16cid:durableId="2A3A7335"/>
  <w16cid:commentId w16cid:paraId="0AA75510" w16cid:durableId="2A3A72E5"/>
  <w16cid:commentId w16cid:paraId="1C7E1D0E" w16cid:durableId="2A3A8595"/>
  <w16cid:commentId w16cid:paraId="5D6A5EEE" w16cid:durableId="2A3A8517"/>
  <w16cid:commentId w16cid:paraId="6F58346F" w16cid:durableId="2A3A855F"/>
  <w16cid:commentId w16cid:paraId="0B8A1544" w16cid:durableId="2A3A7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B796D" w14:textId="77777777" w:rsidR="00961E96" w:rsidRDefault="00961E96" w:rsidP="007F281A">
      <w:r>
        <w:separator/>
      </w:r>
    </w:p>
  </w:endnote>
  <w:endnote w:type="continuationSeparator" w:id="0">
    <w:p w14:paraId="30B24094" w14:textId="77777777" w:rsidR="00961E96" w:rsidRDefault="00961E96" w:rsidP="007F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2ED1" w14:textId="77777777" w:rsidR="00754EDD" w:rsidRDefault="00754EDD" w:rsidP="007F281A">
    <w:pPr>
      <w:pStyle w:val="Sidefod"/>
      <w:rPr>
        <w:rStyle w:val="Sidetal"/>
      </w:rPr>
      <w:pPrChange w:id="325" w:author="Malte Lund Adamsen" w:date="2024-07-11T15:59:00Z">
        <w:pPr>
          <w:pStyle w:val="Sidefod"/>
          <w:framePr w:wrap="around" w:vAnchor="text" w:hAnchor="margin" w:xAlign="right" w:y="1"/>
        </w:pPr>
      </w:pPrChange>
    </w:pPr>
    <w:r>
      <w:rPr>
        <w:rStyle w:val="Sidetal"/>
      </w:rPr>
      <w:fldChar w:fldCharType="begin"/>
    </w:r>
    <w:r>
      <w:rPr>
        <w:rStyle w:val="Sidetal"/>
      </w:rPr>
      <w:instrText xml:space="preserve">PAGE  </w:instrText>
    </w:r>
    <w:r>
      <w:rPr>
        <w:rStyle w:val="Sidetal"/>
      </w:rPr>
      <w:fldChar w:fldCharType="end"/>
    </w:r>
  </w:p>
  <w:p w14:paraId="41ED2458" w14:textId="77777777" w:rsidR="00754EDD" w:rsidRDefault="00754EDD" w:rsidP="007F281A">
    <w:pPr>
      <w:pStyle w:val="Sidefod"/>
      <w:pPrChange w:id="326" w:author="Malte Lund Adamsen" w:date="2024-07-11T15:59:00Z">
        <w:pPr>
          <w:pStyle w:val="Sidefod"/>
          <w:ind w:right="360"/>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A6AC" w14:textId="77777777" w:rsidR="00754EDD" w:rsidRDefault="00754EDD" w:rsidP="007F281A">
    <w:pPr>
      <w:pStyle w:val="Sidefod"/>
      <w:rPr>
        <w:rStyle w:val="Sidetal"/>
      </w:rPr>
      <w:pPrChange w:id="327" w:author="Malte Lund Adamsen" w:date="2024-07-11T15:59:00Z">
        <w:pPr>
          <w:pStyle w:val="Sidefod"/>
          <w:framePr w:wrap="around" w:vAnchor="text" w:hAnchor="margin" w:xAlign="right" w:y="1"/>
        </w:pPr>
      </w:pPrChange>
    </w:pPr>
    <w:r>
      <w:rPr>
        <w:rStyle w:val="Sidetal"/>
      </w:rPr>
      <w:fldChar w:fldCharType="begin"/>
    </w:r>
    <w:r>
      <w:rPr>
        <w:rStyle w:val="Sidetal"/>
      </w:rPr>
      <w:instrText xml:space="preserve">PAGE  </w:instrText>
    </w:r>
    <w:r>
      <w:rPr>
        <w:rStyle w:val="Sidetal"/>
      </w:rPr>
      <w:fldChar w:fldCharType="separate"/>
    </w:r>
    <w:r w:rsidR="003B1728">
      <w:rPr>
        <w:rStyle w:val="Sidetal"/>
        <w:noProof/>
      </w:rPr>
      <w:t>12</w:t>
    </w:r>
    <w:r>
      <w:rPr>
        <w:rStyle w:val="Sidetal"/>
      </w:rPr>
      <w:fldChar w:fldCharType="end"/>
    </w:r>
  </w:p>
  <w:p w14:paraId="3526AC95" w14:textId="77777777" w:rsidR="00754EDD" w:rsidRDefault="00754EDD" w:rsidP="007F281A">
    <w:pPr>
      <w:pStyle w:val="Sidefod"/>
      <w:pPrChange w:id="328" w:author="Malte Lund Adamsen" w:date="2024-07-11T15:59:00Z">
        <w:pPr>
          <w:pStyle w:val="Sidefod"/>
          <w:ind w:right="36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283EB" w14:textId="77777777" w:rsidR="00961E96" w:rsidRDefault="00961E96" w:rsidP="007F281A">
      <w:r>
        <w:separator/>
      </w:r>
    </w:p>
  </w:footnote>
  <w:footnote w:type="continuationSeparator" w:id="0">
    <w:p w14:paraId="68968144" w14:textId="77777777" w:rsidR="00961E96" w:rsidRDefault="00961E96" w:rsidP="007F2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B601" w14:textId="5C8CE2F9" w:rsidR="00754EDD" w:rsidRPr="00A04CE8" w:rsidRDefault="00754EDD" w:rsidP="007F281A">
    <w:pPr>
      <w:pStyle w:val="Sidehoved"/>
      <w:rPr>
        <w:lang w:val="da-DK"/>
      </w:rPr>
    </w:pPr>
    <w:r>
      <w:ptab w:relativeTo="margin" w:alignment="right" w:leader="none"/>
    </w:r>
    <w:r w:rsidRPr="00A04CE8">
      <w:rPr>
        <w:lang w:val="da-DK"/>
      </w:rPr>
      <w:t>Proto</w:t>
    </w:r>
    <w:r>
      <w:rPr>
        <w:lang w:val="da-DK"/>
      </w:rPr>
      <w:t>col_v1</w:t>
    </w:r>
    <w:r w:rsidRPr="00A04CE8">
      <w:rPr>
        <w:lang w:val="da-DK"/>
      </w:rPr>
      <w:t>_</w:t>
    </w:r>
    <w:r w:rsidR="004F314E">
      <w:rPr>
        <w:lang w:val="da-DK"/>
      </w:rPr>
      <w:t>11</w:t>
    </w:r>
    <w:r>
      <w:rPr>
        <w:lang w:val="da-DK"/>
      </w:rPr>
      <w:t>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A0E70AC"/>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074AC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DB16B26"/>
    <w:multiLevelType w:val="multilevel"/>
    <w:tmpl w:val="D59AEE3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533216"/>
    <w:multiLevelType w:val="multilevel"/>
    <w:tmpl w:val="655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75A67"/>
    <w:multiLevelType w:val="hybridMultilevel"/>
    <w:tmpl w:val="B68ED8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2F059B"/>
    <w:multiLevelType w:val="hybridMultilevel"/>
    <w:tmpl w:val="5F78F60E"/>
    <w:lvl w:ilvl="0" w:tplc="C54433E8">
      <w:start w:val="2"/>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ED38F4"/>
    <w:multiLevelType w:val="hybridMultilevel"/>
    <w:tmpl w:val="B81ED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04988"/>
    <w:multiLevelType w:val="hybridMultilevel"/>
    <w:tmpl w:val="546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350E"/>
    <w:multiLevelType w:val="multilevel"/>
    <w:tmpl w:val="69DA35BE"/>
    <w:lvl w:ilvl="0">
      <w:start w:val="1"/>
      <w:numFmt w:val="decimal"/>
      <w:pStyle w:val="Overskrift1"/>
      <w:lvlText w:val="%1"/>
      <w:lvlJc w:val="left"/>
      <w:pPr>
        <w:ind w:left="432" w:hanging="432"/>
      </w:pPr>
      <w:rPr>
        <w:b/>
        <w:bCs w:val="0"/>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16cid:durableId="862128766">
    <w:abstractNumId w:val="6"/>
  </w:num>
  <w:num w:numId="2" w16cid:durableId="839589695">
    <w:abstractNumId w:val="7"/>
  </w:num>
  <w:num w:numId="3" w16cid:durableId="613025594">
    <w:abstractNumId w:val="1"/>
  </w:num>
  <w:num w:numId="4" w16cid:durableId="147672275">
    <w:abstractNumId w:val="0"/>
  </w:num>
  <w:num w:numId="5" w16cid:durableId="695547689">
    <w:abstractNumId w:val="3"/>
  </w:num>
  <w:num w:numId="6" w16cid:durableId="1816487017">
    <w:abstractNumId w:val="4"/>
  </w:num>
  <w:num w:numId="7" w16cid:durableId="1417828535">
    <w:abstractNumId w:val="5"/>
  </w:num>
  <w:num w:numId="8" w16cid:durableId="1073511152">
    <w:abstractNumId w:val="2"/>
  </w:num>
  <w:num w:numId="9" w16cid:durableId="229704045">
    <w:abstractNumId w:val="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a-DK"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B9B"/>
    <w:rsid w:val="0000079F"/>
    <w:rsid w:val="00000810"/>
    <w:rsid w:val="00000B00"/>
    <w:rsid w:val="000021F3"/>
    <w:rsid w:val="00002532"/>
    <w:rsid w:val="00002BE8"/>
    <w:rsid w:val="000041DC"/>
    <w:rsid w:val="0000446F"/>
    <w:rsid w:val="00004BCB"/>
    <w:rsid w:val="000065B9"/>
    <w:rsid w:val="000102EF"/>
    <w:rsid w:val="0001165E"/>
    <w:rsid w:val="00012F42"/>
    <w:rsid w:val="00014F72"/>
    <w:rsid w:val="00020379"/>
    <w:rsid w:val="0002053D"/>
    <w:rsid w:val="00020773"/>
    <w:rsid w:val="000220B7"/>
    <w:rsid w:val="000220DE"/>
    <w:rsid w:val="0002318D"/>
    <w:rsid w:val="00023BF2"/>
    <w:rsid w:val="00024F38"/>
    <w:rsid w:val="000252AF"/>
    <w:rsid w:val="00026428"/>
    <w:rsid w:val="000270C9"/>
    <w:rsid w:val="00031324"/>
    <w:rsid w:val="0003134D"/>
    <w:rsid w:val="000318ED"/>
    <w:rsid w:val="00031B61"/>
    <w:rsid w:val="000330AA"/>
    <w:rsid w:val="000340EA"/>
    <w:rsid w:val="0003553C"/>
    <w:rsid w:val="00035EF2"/>
    <w:rsid w:val="000360DE"/>
    <w:rsid w:val="00036252"/>
    <w:rsid w:val="00036BD2"/>
    <w:rsid w:val="00037008"/>
    <w:rsid w:val="00037793"/>
    <w:rsid w:val="000378AA"/>
    <w:rsid w:val="000411CF"/>
    <w:rsid w:val="00043265"/>
    <w:rsid w:val="00043575"/>
    <w:rsid w:val="00043EDC"/>
    <w:rsid w:val="00044614"/>
    <w:rsid w:val="00044CE6"/>
    <w:rsid w:val="0004570A"/>
    <w:rsid w:val="000457FF"/>
    <w:rsid w:val="000465A6"/>
    <w:rsid w:val="00046E1B"/>
    <w:rsid w:val="00046EF0"/>
    <w:rsid w:val="0004777B"/>
    <w:rsid w:val="00050F5A"/>
    <w:rsid w:val="00051D5D"/>
    <w:rsid w:val="00052DA7"/>
    <w:rsid w:val="00054C13"/>
    <w:rsid w:val="00056285"/>
    <w:rsid w:val="00057431"/>
    <w:rsid w:val="000605A9"/>
    <w:rsid w:val="00060903"/>
    <w:rsid w:val="00060AEC"/>
    <w:rsid w:val="00061565"/>
    <w:rsid w:val="000639C8"/>
    <w:rsid w:val="000643B0"/>
    <w:rsid w:val="000644F5"/>
    <w:rsid w:val="000645B8"/>
    <w:rsid w:val="00065470"/>
    <w:rsid w:val="00065C93"/>
    <w:rsid w:val="00066F7C"/>
    <w:rsid w:val="0007013F"/>
    <w:rsid w:val="00071FF0"/>
    <w:rsid w:val="00073015"/>
    <w:rsid w:val="00074415"/>
    <w:rsid w:val="00074B43"/>
    <w:rsid w:val="00077587"/>
    <w:rsid w:val="00077834"/>
    <w:rsid w:val="00077A36"/>
    <w:rsid w:val="0008031F"/>
    <w:rsid w:val="00083042"/>
    <w:rsid w:val="0008368F"/>
    <w:rsid w:val="0008462A"/>
    <w:rsid w:val="000870D2"/>
    <w:rsid w:val="000875B5"/>
    <w:rsid w:val="00094781"/>
    <w:rsid w:val="000957D9"/>
    <w:rsid w:val="00095A98"/>
    <w:rsid w:val="00096AF4"/>
    <w:rsid w:val="00096DBA"/>
    <w:rsid w:val="000975F5"/>
    <w:rsid w:val="00097EF4"/>
    <w:rsid w:val="000A2812"/>
    <w:rsid w:val="000A4F6E"/>
    <w:rsid w:val="000A76E1"/>
    <w:rsid w:val="000A7812"/>
    <w:rsid w:val="000A7A6F"/>
    <w:rsid w:val="000A7ECE"/>
    <w:rsid w:val="000B044C"/>
    <w:rsid w:val="000B08F7"/>
    <w:rsid w:val="000B1799"/>
    <w:rsid w:val="000B25BD"/>
    <w:rsid w:val="000B30D1"/>
    <w:rsid w:val="000B3501"/>
    <w:rsid w:val="000B6FCF"/>
    <w:rsid w:val="000C07C4"/>
    <w:rsid w:val="000C1011"/>
    <w:rsid w:val="000C14DB"/>
    <w:rsid w:val="000C32E5"/>
    <w:rsid w:val="000C4221"/>
    <w:rsid w:val="000C4A31"/>
    <w:rsid w:val="000C55FF"/>
    <w:rsid w:val="000C6E89"/>
    <w:rsid w:val="000C76C2"/>
    <w:rsid w:val="000D074C"/>
    <w:rsid w:val="000D0F37"/>
    <w:rsid w:val="000D166E"/>
    <w:rsid w:val="000D25E2"/>
    <w:rsid w:val="000D469E"/>
    <w:rsid w:val="000D5139"/>
    <w:rsid w:val="000D5F69"/>
    <w:rsid w:val="000D6928"/>
    <w:rsid w:val="000D76B7"/>
    <w:rsid w:val="000E0FAE"/>
    <w:rsid w:val="000E136B"/>
    <w:rsid w:val="000E4BB5"/>
    <w:rsid w:val="000E5446"/>
    <w:rsid w:val="000E74EC"/>
    <w:rsid w:val="000F0D73"/>
    <w:rsid w:val="000F1450"/>
    <w:rsid w:val="000F1508"/>
    <w:rsid w:val="000F1A7A"/>
    <w:rsid w:val="000F21D7"/>
    <w:rsid w:val="000F2F3F"/>
    <w:rsid w:val="000F3038"/>
    <w:rsid w:val="000F3B11"/>
    <w:rsid w:val="000F3DDB"/>
    <w:rsid w:val="000F430A"/>
    <w:rsid w:val="000F434A"/>
    <w:rsid w:val="000F4AEA"/>
    <w:rsid w:val="000F4B1F"/>
    <w:rsid w:val="000F59F1"/>
    <w:rsid w:val="000F6107"/>
    <w:rsid w:val="000F671B"/>
    <w:rsid w:val="000F6CC3"/>
    <w:rsid w:val="000F7A2E"/>
    <w:rsid w:val="00100053"/>
    <w:rsid w:val="00100094"/>
    <w:rsid w:val="0010011B"/>
    <w:rsid w:val="001006E7"/>
    <w:rsid w:val="001011B1"/>
    <w:rsid w:val="00106260"/>
    <w:rsid w:val="00107EA3"/>
    <w:rsid w:val="00107FC1"/>
    <w:rsid w:val="0011090D"/>
    <w:rsid w:val="0011320B"/>
    <w:rsid w:val="00114229"/>
    <w:rsid w:val="00114EAA"/>
    <w:rsid w:val="00114FCC"/>
    <w:rsid w:val="0011544C"/>
    <w:rsid w:val="0011637B"/>
    <w:rsid w:val="00117C75"/>
    <w:rsid w:val="00117E43"/>
    <w:rsid w:val="00121924"/>
    <w:rsid w:val="00122181"/>
    <w:rsid w:val="00123860"/>
    <w:rsid w:val="00126DBD"/>
    <w:rsid w:val="00127742"/>
    <w:rsid w:val="001321B6"/>
    <w:rsid w:val="00132640"/>
    <w:rsid w:val="0013279A"/>
    <w:rsid w:val="001331B7"/>
    <w:rsid w:val="00135C63"/>
    <w:rsid w:val="00136C63"/>
    <w:rsid w:val="00137293"/>
    <w:rsid w:val="00140164"/>
    <w:rsid w:val="00141689"/>
    <w:rsid w:val="00144EB3"/>
    <w:rsid w:val="00146E2A"/>
    <w:rsid w:val="00151438"/>
    <w:rsid w:val="001522EF"/>
    <w:rsid w:val="001577A9"/>
    <w:rsid w:val="001604B0"/>
    <w:rsid w:val="00161194"/>
    <w:rsid w:val="001620BB"/>
    <w:rsid w:val="00162961"/>
    <w:rsid w:val="00162F2D"/>
    <w:rsid w:val="00163FF3"/>
    <w:rsid w:val="00164D7F"/>
    <w:rsid w:val="0016506E"/>
    <w:rsid w:val="00165461"/>
    <w:rsid w:val="00165834"/>
    <w:rsid w:val="00165A95"/>
    <w:rsid w:val="00165F92"/>
    <w:rsid w:val="001701DD"/>
    <w:rsid w:val="001702FF"/>
    <w:rsid w:val="00170AA8"/>
    <w:rsid w:val="0017115A"/>
    <w:rsid w:val="00171555"/>
    <w:rsid w:val="0017174A"/>
    <w:rsid w:val="00171E5E"/>
    <w:rsid w:val="00171EA5"/>
    <w:rsid w:val="00172A3A"/>
    <w:rsid w:val="001738B0"/>
    <w:rsid w:val="00174639"/>
    <w:rsid w:val="001747D5"/>
    <w:rsid w:val="00174F84"/>
    <w:rsid w:val="00176063"/>
    <w:rsid w:val="00176B25"/>
    <w:rsid w:val="00177110"/>
    <w:rsid w:val="001771D3"/>
    <w:rsid w:val="00180B10"/>
    <w:rsid w:val="00182796"/>
    <w:rsid w:val="00183006"/>
    <w:rsid w:val="001844E9"/>
    <w:rsid w:val="0018461D"/>
    <w:rsid w:val="001853D6"/>
    <w:rsid w:val="001866A9"/>
    <w:rsid w:val="0018757E"/>
    <w:rsid w:val="0019150E"/>
    <w:rsid w:val="0019228C"/>
    <w:rsid w:val="00192D1D"/>
    <w:rsid w:val="001947A7"/>
    <w:rsid w:val="00195957"/>
    <w:rsid w:val="00195B09"/>
    <w:rsid w:val="001968AF"/>
    <w:rsid w:val="00197D32"/>
    <w:rsid w:val="001A017A"/>
    <w:rsid w:val="001A1E89"/>
    <w:rsid w:val="001A27AD"/>
    <w:rsid w:val="001A2E3F"/>
    <w:rsid w:val="001A343D"/>
    <w:rsid w:val="001A39A9"/>
    <w:rsid w:val="001A3A98"/>
    <w:rsid w:val="001A7889"/>
    <w:rsid w:val="001B01B5"/>
    <w:rsid w:val="001B25BF"/>
    <w:rsid w:val="001B2E73"/>
    <w:rsid w:val="001B3044"/>
    <w:rsid w:val="001B3D42"/>
    <w:rsid w:val="001B52EC"/>
    <w:rsid w:val="001B59AF"/>
    <w:rsid w:val="001B5DA0"/>
    <w:rsid w:val="001B60B2"/>
    <w:rsid w:val="001B6552"/>
    <w:rsid w:val="001B78AC"/>
    <w:rsid w:val="001C0090"/>
    <w:rsid w:val="001C0163"/>
    <w:rsid w:val="001C043E"/>
    <w:rsid w:val="001C3234"/>
    <w:rsid w:val="001C32AA"/>
    <w:rsid w:val="001C4CB2"/>
    <w:rsid w:val="001C4FEB"/>
    <w:rsid w:val="001C5850"/>
    <w:rsid w:val="001C59F5"/>
    <w:rsid w:val="001C79E3"/>
    <w:rsid w:val="001D0E24"/>
    <w:rsid w:val="001D1E3E"/>
    <w:rsid w:val="001D2E90"/>
    <w:rsid w:val="001D6C4A"/>
    <w:rsid w:val="001D6ED1"/>
    <w:rsid w:val="001D73BE"/>
    <w:rsid w:val="001D7ED7"/>
    <w:rsid w:val="001E001D"/>
    <w:rsid w:val="001E444C"/>
    <w:rsid w:val="001E4B49"/>
    <w:rsid w:val="001F0536"/>
    <w:rsid w:val="001F06B3"/>
    <w:rsid w:val="001F0781"/>
    <w:rsid w:val="001F2CC4"/>
    <w:rsid w:val="001F3928"/>
    <w:rsid w:val="001F7D82"/>
    <w:rsid w:val="00201057"/>
    <w:rsid w:val="00202D0F"/>
    <w:rsid w:val="00202DC9"/>
    <w:rsid w:val="0020316D"/>
    <w:rsid w:val="00203E65"/>
    <w:rsid w:val="002060CA"/>
    <w:rsid w:val="00206156"/>
    <w:rsid w:val="002063ED"/>
    <w:rsid w:val="00206709"/>
    <w:rsid w:val="00207C08"/>
    <w:rsid w:val="00210E5E"/>
    <w:rsid w:val="00211BD5"/>
    <w:rsid w:val="002125D8"/>
    <w:rsid w:val="00213C42"/>
    <w:rsid w:val="00217343"/>
    <w:rsid w:val="00217E3E"/>
    <w:rsid w:val="002203EF"/>
    <w:rsid w:val="00221577"/>
    <w:rsid w:val="00223496"/>
    <w:rsid w:val="00224402"/>
    <w:rsid w:val="00224D5F"/>
    <w:rsid w:val="00225622"/>
    <w:rsid w:val="00225E7A"/>
    <w:rsid w:val="00226FBD"/>
    <w:rsid w:val="00227FDB"/>
    <w:rsid w:val="002300AA"/>
    <w:rsid w:val="0023173D"/>
    <w:rsid w:val="00232BF3"/>
    <w:rsid w:val="00234652"/>
    <w:rsid w:val="0023704D"/>
    <w:rsid w:val="00237BC9"/>
    <w:rsid w:val="00242412"/>
    <w:rsid w:val="00243504"/>
    <w:rsid w:val="002455AB"/>
    <w:rsid w:val="00245C2C"/>
    <w:rsid w:val="00246790"/>
    <w:rsid w:val="00246B25"/>
    <w:rsid w:val="00250180"/>
    <w:rsid w:val="002507C6"/>
    <w:rsid w:val="0025383A"/>
    <w:rsid w:val="00253FD0"/>
    <w:rsid w:val="00254247"/>
    <w:rsid w:val="002557F2"/>
    <w:rsid w:val="0025607F"/>
    <w:rsid w:val="002567C3"/>
    <w:rsid w:val="00262261"/>
    <w:rsid w:val="002627FD"/>
    <w:rsid w:val="002632EB"/>
    <w:rsid w:val="00263868"/>
    <w:rsid w:val="002639D2"/>
    <w:rsid w:val="00265EDE"/>
    <w:rsid w:val="00266566"/>
    <w:rsid w:val="002668A7"/>
    <w:rsid w:val="0026761C"/>
    <w:rsid w:val="00270284"/>
    <w:rsid w:val="00270645"/>
    <w:rsid w:val="00270A6B"/>
    <w:rsid w:val="00270E88"/>
    <w:rsid w:val="00270FC9"/>
    <w:rsid w:val="0027100C"/>
    <w:rsid w:val="002713C1"/>
    <w:rsid w:val="00271D5E"/>
    <w:rsid w:val="00272A76"/>
    <w:rsid w:val="00272A7B"/>
    <w:rsid w:val="00273B63"/>
    <w:rsid w:val="00274B2E"/>
    <w:rsid w:val="00274C2C"/>
    <w:rsid w:val="00275469"/>
    <w:rsid w:val="0027546F"/>
    <w:rsid w:val="00276C7F"/>
    <w:rsid w:val="00277A4B"/>
    <w:rsid w:val="0028244C"/>
    <w:rsid w:val="00284ADC"/>
    <w:rsid w:val="0029064B"/>
    <w:rsid w:val="0029170D"/>
    <w:rsid w:val="002929C5"/>
    <w:rsid w:val="00292FFB"/>
    <w:rsid w:val="00293558"/>
    <w:rsid w:val="00293592"/>
    <w:rsid w:val="002938E4"/>
    <w:rsid w:val="00294518"/>
    <w:rsid w:val="00295155"/>
    <w:rsid w:val="00296FBF"/>
    <w:rsid w:val="00297E11"/>
    <w:rsid w:val="002A25AD"/>
    <w:rsid w:val="002A462C"/>
    <w:rsid w:val="002A5BA7"/>
    <w:rsid w:val="002A621C"/>
    <w:rsid w:val="002A672F"/>
    <w:rsid w:val="002A6820"/>
    <w:rsid w:val="002A6DDF"/>
    <w:rsid w:val="002A750A"/>
    <w:rsid w:val="002B001E"/>
    <w:rsid w:val="002B0F3F"/>
    <w:rsid w:val="002B0F5B"/>
    <w:rsid w:val="002B1555"/>
    <w:rsid w:val="002B1799"/>
    <w:rsid w:val="002B31F9"/>
    <w:rsid w:val="002B3BF6"/>
    <w:rsid w:val="002B463C"/>
    <w:rsid w:val="002B513F"/>
    <w:rsid w:val="002B5CA0"/>
    <w:rsid w:val="002B63F2"/>
    <w:rsid w:val="002B71D3"/>
    <w:rsid w:val="002C199F"/>
    <w:rsid w:val="002C26CB"/>
    <w:rsid w:val="002C2956"/>
    <w:rsid w:val="002C2AEC"/>
    <w:rsid w:val="002C3684"/>
    <w:rsid w:val="002C3BD4"/>
    <w:rsid w:val="002C424B"/>
    <w:rsid w:val="002C45F6"/>
    <w:rsid w:val="002C4827"/>
    <w:rsid w:val="002C563E"/>
    <w:rsid w:val="002C57A7"/>
    <w:rsid w:val="002C6A0E"/>
    <w:rsid w:val="002C71E8"/>
    <w:rsid w:val="002D008E"/>
    <w:rsid w:val="002D0732"/>
    <w:rsid w:val="002D2D6E"/>
    <w:rsid w:val="002D539B"/>
    <w:rsid w:val="002D559D"/>
    <w:rsid w:val="002D5C37"/>
    <w:rsid w:val="002D6316"/>
    <w:rsid w:val="002D6435"/>
    <w:rsid w:val="002D6853"/>
    <w:rsid w:val="002E01F5"/>
    <w:rsid w:val="002E049A"/>
    <w:rsid w:val="002E1977"/>
    <w:rsid w:val="002E1D2A"/>
    <w:rsid w:val="002E295E"/>
    <w:rsid w:val="002E29F1"/>
    <w:rsid w:val="002E2B11"/>
    <w:rsid w:val="002E5A96"/>
    <w:rsid w:val="002E5A9A"/>
    <w:rsid w:val="002E65D6"/>
    <w:rsid w:val="002E735A"/>
    <w:rsid w:val="002F3691"/>
    <w:rsid w:val="002F399B"/>
    <w:rsid w:val="002F3E3C"/>
    <w:rsid w:val="002F427B"/>
    <w:rsid w:val="002F430C"/>
    <w:rsid w:val="002F46C8"/>
    <w:rsid w:val="002F4803"/>
    <w:rsid w:val="002F5206"/>
    <w:rsid w:val="002F66EB"/>
    <w:rsid w:val="00300CF0"/>
    <w:rsid w:val="003013CA"/>
    <w:rsid w:val="003021F7"/>
    <w:rsid w:val="003024E8"/>
    <w:rsid w:val="003028CE"/>
    <w:rsid w:val="00303780"/>
    <w:rsid w:val="003041AC"/>
    <w:rsid w:val="00304692"/>
    <w:rsid w:val="0030501C"/>
    <w:rsid w:val="003060BE"/>
    <w:rsid w:val="00310756"/>
    <w:rsid w:val="00312624"/>
    <w:rsid w:val="0031287F"/>
    <w:rsid w:val="00315EC5"/>
    <w:rsid w:val="00316352"/>
    <w:rsid w:val="003175BE"/>
    <w:rsid w:val="003178B5"/>
    <w:rsid w:val="00317D58"/>
    <w:rsid w:val="003201D1"/>
    <w:rsid w:val="00320216"/>
    <w:rsid w:val="00321074"/>
    <w:rsid w:val="00321BEF"/>
    <w:rsid w:val="00322884"/>
    <w:rsid w:val="00323437"/>
    <w:rsid w:val="00324E4F"/>
    <w:rsid w:val="00325798"/>
    <w:rsid w:val="003267DA"/>
    <w:rsid w:val="003309D6"/>
    <w:rsid w:val="00330A29"/>
    <w:rsid w:val="00331A32"/>
    <w:rsid w:val="00331B65"/>
    <w:rsid w:val="00332472"/>
    <w:rsid w:val="003325D7"/>
    <w:rsid w:val="00335935"/>
    <w:rsid w:val="00335C67"/>
    <w:rsid w:val="0033673B"/>
    <w:rsid w:val="003414A1"/>
    <w:rsid w:val="00341C9D"/>
    <w:rsid w:val="00343E64"/>
    <w:rsid w:val="00344CFE"/>
    <w:rsid w:val="00344D9E"/>
    <w:rsid w:val="003540B1"/>
    <w:rsid w:val="00355105"/>
    <w:rsid w:val="0035556A"/>
    <w:rsid w:val="003558C7"/>
    <w:rsid w:val="00355ACA"/>
    <w:rsid w:val="00356363"/>
    <w:rsid w:val="00356450"/>
    <w:rsid w:val="003568D1"/>
    <w:rsid w:val="00357A9C"/>
    <w:rsid w:val="0036028F"/>
    <w:rsid w:val="003605E1"/>
    <w:rsid w:val="00360AB5"/>
    <w:rsid w:val="0036100B"/>
    <w:rsid w:val="003629A5"/>
    <w:rsid w:val="003630D8"/>
    <w:rsid w:val="0036456A"/>
    <w:rsid w:val="00364E34"/>
    <w:rsid w:val="003655C3"/>
    <w:rsid w:val="00366465"/>
    <w:rsid w:val="00367691"/>
    <w:rsid w:val="00370CC6"/>
    <w:rsid w:val="00372C1A"/>
    <w:rsid w:val="00373A9C"/>
    <w:rsid w:val="00374A45"/>
    <w:rsid w:val="00375F4B"/>
    <w:rsid w:val="00376CCE"/>
    <w:rsid w:val="00377049"/>
    <w:rsid w:val="00381B89"/>
    <w:rsid w:val="00382D86"/>
    <w:rsid w:val="00383215"/>
    <w:rsid w:val="0038399A"/>
    <w:rsid w:val="0038606A"/>
    <w:rsid w:val="0038620E"/>
    <w:rsid w:val="00386DE0"/>
    <w:rsid w:val="003873C5"/>
    <w:rsid w:val="00392D44"/>
    <w:rsid w:val="00393ED5"/>
    <w:rsid w:val="00394029"/>
    <w:rsid w:val="003941CF"/>
    <w:rsid w:val="003961EE"/>
    <w:rsid w:val="0039750A"/>
    <w:rsid w:val="003A0053"/>
    <w:rsid w:val="003A082C"/>
    <w:rsid w:val="003A0B5A"/>
    <w:rsid w:val="003A107F"/>
    <w:rsid w:val="003A1A99"/>
    <w:rsid w:val="003A33CF"/>
    <w:rsid w:val="003A476F"/>
    <w:rsid w:val="003A61B4"/>
    <w:rsid w:val="003A7E76"/>
    <w:rsid w:val="003B0092"/>
    <w:rsid w:val="003B1728"/>
    <w:rsid w:val="003B35C7"/>
    <w:rsid w:val="003B3871"/>
    <w:rsid w:val="003B3966"/>
    <w:rsid w:val="003B490E"/>
    <w:rsid w:val="003B60B1"/>
    <w:rsid w:val="003B7F53"/>
    <w:rsid w:val="003C073A"/>
    <w:rsid w:val="003C0CDA"/>
    <w:rsid w:val="003C1BB0"/>
    <w:rsid w:val="003C3B89"/>
    <w:rsid w:val="003C60C4"/>
    <w:rsid w:val="003C6795"/>
    <w:rsid w:val="003C7F81"/>
    <w:rsid w:val="003D00BB"/>
    <w:rsid w:val="003D19AB"/>
    <w:rsid w:val="003D19FE"/>
    <w:rsid w:val="003D2086"/>
    <w:rsid w:val="003D32A9"/>
    <w:rsid w:val="003D37FF"/>
    <w:rsid w:val="003D5492"/>
    <w:rsid w:val="003D5C38"/>
    <w:rsid w:val="003D6E62"/>
    <w:rsid w:val="003D74B5"/>
    <w:rsid w:val="003D7C9D"/>
    <w:rsid w:val="003E0B53"/>
    <w:rsid w:val="003E1E44"/>
    <w:rsid w:val="003E381D"/>
    <w:rsid w:val="003E496E"/>
    <w:rsid w:val="003E4DCA"/>
    <w:rsid w:val="003E5778"/>
    <w:rsid w:val="003F447F"/>
    <w:rsid w:val="003F7E2C"/>
    <w:rsid w:val="004005C9"/>
    <w:rsid w:val="004014B6"/>
    <w:rsid w:val="00402F89"/>
    <w:rsid w:val="00404B43"/>
    <w:rsid w:val="00405562"/>
    <w:rsid w:val="004055C5"/>
    <w:rsid w:val="00405AF2"/>
    <w:rsid w:val="00406CD1"/>
    <w:rsid w:val="004073E3"/>
    <w:rsid w:val="00407E7D"/>
    <w:rsid w:val="00411659"/>
    <w:rsid w:val="00411E50"/>
    <w:rsid w:val="004124B0"/>
    <w:rsid w:val="00416D35"/>
    <w:rsid w:val="004178F3"/>
    <w:rsid w:val="0042073A"/>
    <w:rsid w:val="00420CCA"/>
    <w:rsid w:val="0042111C"/>
    <w:rsid w:val="00423543"/>
    <w:rsid w:val="00423CAA"/>
    <w:rsid w:val="00424953"/>
    <w:rsid w:val="004254A7"/>
    <w:rsid w:val="00426C4B"/>
    <w:rsid w:val="00426D07"/>
    <w:rsid w:val="00426F18"/>
    <w:rsid w:val="00430457"/>
    <w:rsid w:val="0043108F"/>
    <w:rsid w:val="00432F92"/>
    <w:rsid w:val="00433003"/>
    <w:rsid w:val="0043371B"/>
    <w:rsid w:val="0043413C"/>
    <w:rsid w:val="004353A6"/>
    <w:rsid w:val="004368D5"/>
    <w:rsid w:val="004373CA"/>
    <w:rsid w:val="00440ABE"/>
    <w:rsid w:val="0044100F"/>
    <w:rsid w:val="00441604"/>
    <w:rsid w:val="0044298F"/>
    <w:rsid w:val="00443245"/>
    <w:rsid w:val="0044662F"/>
    <w:rsid w:val="004466CC"/>
    <w:rsid w:val="0044798E"/>
    <w:rsid w:val="00447F38"/>
    <w:rsid w:val="00450E46"/>
    <w:rsid w:val="00452414"/>
    <w:rsid w:val="00452592"/>
    <w:rsid w:val="00453B93"/>
    <w:rsid w:val="0045539D"/>
    <w:rsid w:val="00456D17"/>
    <w:rsid w:val="004573B8"/>
    <w:rsid w:val="004614A4"/>
    <w:rsid w:val="004619B1"/>
    <w:rsid w:val="00461B16"/>
    <w:rsid w:val="00461C10"/>
    <w:rsid w:val="004634E9"/>
    <w:rsid w:val="004638CC"/>
    <w:rsid w:val="004651F1"/>
    <w:rsid w:val="00465440"/>
    <w:rsid w:val="00465E24"/>
    <w:rsid w:val="00471ECB"/>
    <w:rsid w:val="0047289E"/>
    <w:rsid w:val="00473F7A"/>
    <w:rsid w:val="004740E3"/>
    <w:rsid w:val="00475863"/>
    <w:rsid w:val="00475CD9"/>
    <w:rsid w:val="00476655"/>
    <w:rsid w:val="0047678E"/>
    <w:rsid w:val="00480AE9"/>
    <w:rsid w:val="00483B2C"/>
    <w:rsid w:val="004859EC"/>
    <w:rsid w:val="00485C47"/>
    <w:rsid w:val="00486D71"/>
    <w:rsid w:val="0048716C"/>
    <w:rsid w:val="00487FAA"/>
    <w:rsid w:val="004909D0"/>
    <w:rsid w:val="00491C02"/>
    <w:rsid w:val="0049435E"/>
    <w:rsid w:val="00494552"/>
    <w:rsid w:val="00494842"/>
    <w:rsid w:val="00494D62"/>
    <w:rsid w:val="004953A3"/>
    <w:rsid w:val="004959FE"/>
    <w:rsid w:val="0049663E"/>
    <w:rsid w:val="00497F26"/>
    <w:rsid w:val="004A0F2C"/>
    <w:rsid w:val="004A10D1"/>
    <w:rsid w:val="004A160A"/>
    <w:rsid w:val="004A21C4"/>
    <w:rsid w:val="004A3528"/>
    <w:rsid w:val="004A59D3"/>
    <w:rsid w:val="004A5B57"/>
    <w:rsid w:val="004A7600"/>
    <w:rsid w:val="004A7AD1"/>
    <w:rsid w:val="004A7E8A"/>
    <w:rsid w:val="004B02F2"/>
    <w:rsid w:val="004B0EB3"/>
    <w:rsid w:val="004B2B84"/>
    <w:rsid w:val="004B2F79"/>
    <w:rsid w:val="004B34B2"/>
    <w:rsid w:val="004B353D"/>
    <w:rsid w:val="004B4FC0"/>
    <w:rsid w:val="004B5614"/>
    <w:rsid w:val="004B5A85"/>
    <w:rsid w:val="004C10CD"/>
    <w:rsid w:val="004C1954"/>
    <w:rsid w:val="004C1996"/>
    <w:rsid w:val="004C2DB4"/>
    <w:rsid w:val="004C3D1D"/>
    <w:rsid w:val="004C41FD"/>
    <w:rsid w:val="004C67B7"/>
    <w:rsid w:val="004C7B94"/>
    <w:rsid w:val="004D1074"/>
    <w:rsid w:val="004D116B"/>
    <w:rsid w:val="004D1AD2"/>
    <w:rsid w:val="004D2B8B"/>
    <w:rsid w:val="004D572B"/>
    <w:rsid w:val="004D6B3E"/>
    <w:rsid w:val="004D7045"/>
    <w:rsid w:val="004E109A"/>
    <w:rsid w:val="004E2985"/>
    <w:rsid w:val="004E3C23"/>
    <w:rsid w:val="004E5F99"/>
    <w:rsid w:val="004E61B8"/>
    <w:rsid w:val="004E66DB"/>
    <w:rsid w:val="004E74C5"/>
    <w:rsid w:val="004E7608"/>
    <w:rsid w:val="004E77C1"/>
    <w:rsid w:val="004F0120"/>
    <w:rsid w:val="004F02D6"/>
    <w:rsid w:val="004F1A0B"/>
    <w:rsid w:val="004F314E"/>
    <w:rsid w:val="004F37B2"/>
    <w:rsid w:val="004F3C59"/>
    <w:rsid w:val="004F4162"/>
    <w:rsid w:val="004F46FF"/>
    <w:rsid w:val="004F4F32"/>
    <w:rsid w:val="00500740"/>
    <w:rsid w:val="005010CA"/>
    <w:rsid w:val="00503CFD"/>
    <w:rsid w:val="00503DEA"/>
    <w:rsid w:val="0050638E"/>
    <w:rsid w:val="00506D02"/>
    <w:rsid w:val="00507557"/>
    <w:rsid w:val="00507E8F"/>
    <w:rsid w:val="0051078F"/>
    <w:rsid w:val="00510C1C"/>
    <w:rsid w:val="00511006"/>
    <w:rsid w:val="00512773"/>
    <w:rsid w:val="00512A7D"/>
    <w:rsid w:val="00513AB3"/>
    <w:rsid w:val="00514232"/>
    <w:rsid w:val="0051754A"/>
    <w:rsid w:val="00517E3C"/>
    <w:rsid w:val="00520E53"/>
    <w:rsid w:val="005215C2"/>
    <w:rsid w:val="00521C48"/>
    <w:rsid w:val="00522B14"/>
    <w:rsid w:val="005244F2"/>
    <w:rsid w:val="00526458"/>
    <w:rsid w:val="00526676"/>
    <w:rsid w:val="0053189F"/>
    <w:rsid w:val="005338B6"/>
    <w:rsid w:val="00533BBF"/>
    <w:rsid w:val="00534EF8"/>
    <w:rsid w:val="00536207"/>
    <w:rsid w:val="005367E0"/>
    <w:rsid w:val="0054206A"/>
    <w:rsid w:val="00542083"/>
    <w:rsid w:val="00542286"/>
    <w:rsid w:val="00542F30"/>
    <w:rsid w:val="005434FF"/>
    <w:rsid w:val="005435E9"/>
    <w:rsid w:val="00543DF7"/>
    <w:rsid w:val="00545072"/>
    <w:rsid w:val="00546849"/>
    <w:rsid w:val="005509DE"/>
    <w:rsid w:val="00550CC7"/>
    <w:rsid w:val="00550FB9"/>
    <w:rsid w:val="005525F8"/>
    <w:rsid w:val="00555463"/>
    <w:rsid w:val="005554FF"/>
    <w:rsid w:val="0055563C"/>
    <w:rsid w:val="0056064C"/>
    <w:rsid w:val="00560CF0"/>
    <w:rsid w:val="00561354"/>
    <w:rsid w:val="00563C69"/>
    <w:rsid w:val="005645A6"/>
    <w:rsid w:val="00564A2D"/>
    <w:rsid w:val="00565A46"/>
    <w:rsid w:val="00565AF9"/>
    <w:rsid w:val="005660A7"/>
    <w:rsid w:val="005671D0"/>
    <w:rsid w:val="0056743B"/>
    <w:rsid w:val="0057088A"/>
    <w:rsid w:val="00570F79"/>
    <w:rsid w:val="005713FE"/>
    <w:rsid w:val="005725DC"/>
    <w:rsid w:val="00572804"/>
    <w:rsid w:val="00572E03"/>
    <w:rsid w:val="0057477B"/>
    <w:rsid w:val="005816B2"/>
    <w:rsid w:val="0058183D"/>
    <w:rsid w:val="005818EB"/>
    <w:rsid w:val="00582578"/>
    <w:rsid w:val="005834B7"/>
    <w:rsid w:val="00583DA5"/>
    <w:rsid w:val="005845DD"/>
    <w:rsid w:val="005848DC"/>
    <w:rsid w:val="00584FAC"/>
    <w:rsid w:val="00586A93"/>
    <w:rsid w:val="0058755B"/>
    <w:rsid w:val="00590A1D"/>
    <w:rsid w:val="00591812"/>
    <w:rsid w:val="00592C04"/>
    <w:rsid w:val="00593DE9"/>
    <w:rsid w:val="00594F44"/>
    <w:rsid w:val="00595382"/>
    <w:rsid w:val="005965AE"/>
    <w:rsid w:val="005974D5"/>
    <w:rsid w:val="005A0E15"/>
    <w:rsid w:val="005A2994"/>
    <w:rsid w:val="005A2A5B"/>
    <w:rsid w:val="005A3117"/>
    <w:rsid w:val="005A5A2E"/>
    <w:rsid w:val="005A6595"/>
    <w:rsid w:val="005A7D57"/>
    <w:rsid w:val="005B008B"/>
    <w:rsid w:val="005B27D5"/>
    <w:rsid w:val="005B2E1B"/>
    <w:rsid w:val="005B3252"/>
    <w:rsid w:val="005B38A1"/>
    <w:rsid w:val="005B38B9"/>
    <w:rsid w:val="005B5679"/>
    <w:rsid w:val="005B5B68"/>
    <w:rsid w:val="005B5BFA"/>
    <w:rsid w:val="005B5D36"/>
    <w:rsid w:val="005B72EF"/>
    <w:rsid w:val="005C2221"/>
    <w:rsid w:val="005C3C2A"/>
    <w:rsid w:val="005C493A"/>
    <w:rsid w:val="005C4BD5"/>
    <w:rsid w:val="005C604C"/>
    <w:rsid w:val="005C77B9"/>
    <w:rsid w:val="005C7E83"/>
    <w:rsid w:val="005D027F"/>
    <w:rsid w:val="005D33FC"/>
    <w:rsid w:val="005D3FAF"/>
    <w:rsid w:val="005D4210"/>
    <w:rsid w:val="005D46DC"/>
    <w:rsid w:val="005D4B80"/>
    <w:rsid w:val="005E1533"/>
    <w:rsid w:val="005E3C00"/>
    <w:rsid w:val="005E4705"/>
    <w:rsid w:val="005E70A4"/>
    <w:rsid w:val="005F429B"/>
    <w:rsid w:val="005F43AB"/>
    <w:rsid w:val="005F4587"/>
    <w:rsid w:val="005F459C"/>
    <w:rsid w:val="005F4E3A"/>
    <w:rsid w:val="005F68E3"/>
    <w:rsid w:val="005F6EEF"/>
    <w:rsid w:val="005F75DC"/>
    <w:rsid w:val="00601460"/>
    <w:rsid w:val="0060457F"/>
    <w:rsid w:val="00604B22"/>
    <w:rsid w:val="00605064"/>
    <w:rsid w:val="00605D7D"/>
    <w:rsid w:val="0060622D"/>
    <w:rsid w:val="00606CC1"/>
    <w:rsid w:val="00606F48"/>
    <w:rsid w:val="0061064E"/>
    <w:rsid w:val="00612B83"/>
    <w:rsid w:val="00613CA5"/>
    <w:rsid w:val="006144B4"/>
    <w:rsid w:val="00614C99"/>
    <w:rsid w:val="00617DA4"/>
    <w:rsid w:val="0062075A"/>
    <w:rsid w:val="00621533"/>
    <w:rsid w:val="0062232B"/>
    <w:rsid w:val="00622B8E"/>
    <w:rsid w:val="00622F2B"/>
    <w:rsid w:val="006239E1"/>
    <w:rsid w:val="0062467D"/>
    <w:rsid w:val="006252BF"/>
    <w:rsid w:val="00625C65"/>
    <w:rsid w:val="00626D01"/>
    <w:rsid w:val="006279A0"/>
    <w:rsid w:val="00630322"/>
    <w:rsid w:val="00630817"/>
    <w:rsid w:val="00630F24"/>
    <w:rsid w:val="00630FC4"/>
    <w:rsid w:val="006327D3"/>
    <w:rsid w:val="006338EC"/>
    <w:rsid w:val="00635C4B"/>
    <w:rsid w:val="00636A15"/>
    <w:rsid w:val="006375CA"/>
    <w:rsid w:val="006407F0"/>
    <w:rsid w:val="006414CB"/>
    <w:rsid w:val="006419F6"/>
    <w:rsid w:val="006434D4"/>
    <w:rsid w:val="00643E48"/>
    <w:rsid w:val="00643E82"/>
    <w:rsid w:val="00643F62"/>
    <w:rsid w:val="0065029A"/>
    <w:rsid w:val="00652608"/>
    <w:rsid w:val="00654BC8"/>
    <w:rsid w:val="0065576D"/>
    <w:rsid w:val="00656EC8"/>
    <w:rsid w:val="00656F70"/>
    <w:rsid w:val="006629FD"/>
    <w:rsid w:val="006637B7"/>
    <w:rsid w:val="00665FA8"/>
    <w:rsid w:val="00667009"/>
    <w:rsid w:val="006677A1"/>
    <w:rsid w:val="006701C1"/>
    <w:rsid w:val="00670371"/>
    <w:rsid w:val="006716BC"/>
    <w:rsid w:val="00672F3D"/>
    <w:rsid w:val="00673367"/>
    <w:rsid w:val="006736BA"/>
    <w:rsid w:val="00674741"/>
    <w:rsid w:val="00674EE5"/>
    <w:rsid w:val="006813AC"/>
    <w:rsid w:val="00681A41"/>
    <w:rsid w:val="00681C08"/>
    <w:rsid w:val="00682BE2"/>
    <w:rsid w:val="00683222"/>
    <w:rsid w:val="00684FE6"/>
    <w:rsid w:val="00686DDF"/>
    <w:rsid w:val="00687364"/>
    <w:rsid w:val="00687451"/>
    <w:rsid w:val="006903E5"/>
    <w:rsid w:val="006927E4"/>
    <w:rsid w:val="006944F6"/>
    <w:rsid w:val="00694673"/>
    <w:rsid w:val="006946B7"/>
    <w:rsid w:val="00694752"/>
    <w:rsid w:val="00694A10"/>
    <w:rsid w:val="006A070C"/>
    <w:rsid w:val="006A0834"/>
    <w:rsid w:val="006A0900"/>
    <w:rsid w:val="006A38B4"/>
    <w:rsid w:val="006A3CFC"/>
    <w:rsid w:val="006A3D2F"/>
    <w:rsid w:val="006A536F"/>
    <w:rsid w:val="006A5ADE"/>
    <w:rsid w:val="006A67D1"/>
    <w:rsid w:val="006B0FF7"/>
    <w:rsid w:val="006B125F"/>
    <w:rsid w:val="006B21F2"/>
    <w:rsid w:val="006B3745"/>
    <w:rsid w:val="006B3D2B"/>
    <w:rsid w:val="006B42D0"/>
    <w:rsid w:val="006B6AF2"/>
    <w:rsid w:val="006B7F70"/>
    <w:rsid w:val="006C0532"/>
    <w:rsid w:val="006C0AEE"/>
    <w:rsid w:val="006C0CED"/>
    <w:rsid w:val="006C0F90"/>
    <w:rsid w:val="006C104C"/>
    <w:rsid w:val="006C2BC0"/>
    <w:rsid w:val="006C4107"/>
    <w:rsid w:val="006C6310"/>
    <w:rsid w:val="006D0EC1"/>
    <w:rsid w:val="006D43FD"/>
    <w:rsid w:val="006D559A"/>
    <w:rsid w:val="006D5C55"/>
    <w:rsid w:val="006D6147"/>
    <w:rsid w:val="006D73C3"/>
    <w:rsid w:val="006E15A0"/>
    <w:rsid w:val="006E221F"/>
    <w:rsid w:val="006E25FE"/>
    <w:rsid w:val="006E3D25"/>
    <w:rsid w:val="006E468E"/>
    <w:rsid w:val="006E5633"/>
    <w:rsid w:val="006E58CD"/>
    <w:rsid w:val="006E5DDC"/>
    <w:rsid w:val="006F0582"/>
    <w:rsid w:val="006F1444"/>
    <w:rsid w:val="006F2457"/>
    <w:rsid w:val="006F3C69"/>
    <w:rsid w:val="006F4102"/>
    <w:rsid w:val="006F734B"/>
    <w:rsid w:val="006F74D5"/>
    <w:rsid w:val="006F74EA"/>
    <w:rsid w:val="006F763F"/>
    <w:rsid w:val="00702FCE"/>
    <w:rsid w:val="00704849"/>
    <w:rsid w:val="00706423"/>
    <w:rsid w:val="00707131"/>
    <w:rsid w:val="00707410"/>
    <w:rsid w:val="00710FD5"/>
    <w:rsid w:val="00711345"/>
    <w:rsid w:val="0071134A"/>
    <w:rsid w:val="00712A7B"/>
    <w:rsid w:val="00712FF1"/>
    <w:rsid w:val="00714C95"/>
    <w:rsid w:val="007163B2"/>
    <w:rsid w:val="007165A8"/>
    <w:rsid w:val="0071691E"/>
    <w:rsid w:val="0071695C"/>
    <w:rsid w:val="00717449"/>
    <w:rsid w:val="00717480"/>
    <w:rsid w:val="00717D2F"/>
    <w:rsid w:val="007200C5"/>
    <w:rsid w:val="00721F5A"/>
    <w:rsid w:val="007227CB"/>
    <w:rsid w:val="00723652"/>
    <w:rsid w:val="00723754"/>
    <w:rsid w:val="00723CCC"/>
    <w:rsid w:val="0072420F"/>
    <w:rsid w:val="0072475A"/>
    <w:rsid w:val="0072554B"/>
    <w:rsid w:val="0072577B"/>
    <w:rsid w:val="00726541"/>
    <w:rsid w:val="007268A6"/>
    <w:rsid w:val="00727003"/>
    <w:rsid w:val="0072736E"/>
    <w:rsid w:val="007305F1"/>
    <w:rsid w:val="00733D24"/>
    <w:rsid w:val="00733EF5"/>
    <w:rsid w:val="007346B6"/>
    <w:rsid w:val="007347E1"/>
    <w:rsid w:val="007366A7"/>
    <w:rsid w:val="0073677F"/>
    <w:rsid w:val="00737492"/>
    <w:rsid w:val="00737865"/>
    <w:rsid w:val="00737A8F"/>
    <w:rsid w:val="00737E7C"/>
    <w:rsid w:val="00740434"/>
    <w:rsid w:val="007404E9"/>
    <w:rsid w:val="00741540"/>
    <w:rsid w:val="00741982"/>
    <w:rsid w:val="00742ABB"/>
    <w:rsid w:val="00743896"/>
    <w:rsid w:val="00744318"/>
    <w:rsid w:val="0074461D"/>
    <w:rsid w:val="00744AF8"/>
    <w:rsid w:val="00744F6B"/>
    <w:rsid w:val="0074549A"/>
    <w:rsid w:val="0074574C"/>
    <w:rsid w:val="00745ACE"/>
    <w:rsid w:val="00745B75"/>
    <w:rsid w:val="00745D2B"/>
    <w:rsid w:val="00746E41"/>
    <w:rsid w:val="00746F3C"/>
    <w:rsid w:val="007533E6"/>
    <w:rsid w:val="00753A17"/>
    <w:rsid w:val="00754EDD"/>
    <w:rsid w:val="00755A78"/>
    <w:rsid w:val="00756EA4"/>
    <w:rsid w:val="0076062F"/>
    <w:rsid w:val="00760722"/>
    <w:rsid w:val="007609FD"/>
    <w:rsid w:val="00760A8F"/>
    <w:rsid w:val="00760C79"/>
    <w:rsid w:val="00760D2A"/>
    <w:rsid w:val="007619A2"/>
    <w:rsid w:val="0076496E"/>
    <w:rsid w:val="0076694D"/>
    <w:rsid w:val="00767737"/>
    <w:rsid w:val="007701CB"/>
    <w:rsid w:val="007703ED"/>
    <w:rsid w:val="00770484"/>
    <w:rsid w:val="0077231E"/>
    <w:rsid w:val="0077259B"/>
    <w:rsid w:val="00772679"/>
    <w:rsid w:val="007728C8"/>
    <w:rsid w:val="00775B61"/>
    <w:rsid w:val="007767CE"/>
    <w:rsid w:val="00776C8A"/>
    <w:rsid w:val="00776CA3"/>
    <w:rsid w:val="00777BA1"/>
    <w:rsid w:val="00780F28"/>
    <w:rsid w:val="00784AB4"/>
    <w:rsid w:val="00784B6A"/>
    <w:rsid w:val="00785050"/>
    <w:rsid w:val="007850EA"/>
    <w:rsid w:val="007853B7"/>
    <w:rsid w:val="007855EA"/>
    <w:rsid w:val="00790AFE"/>
    <w:rsid w:val="0079124C"/>
    <w:rsid w:val="0079157D"/>
    <w:rsid w:val="0079220C"/>
    <w:rsid w:val="007938C8"/>
    <w:rsid w:val="00793E13"/>
    <w:rsid w:val="007942CE"/>
    <w:rsid w:val="00794F23"/>
    <w:rsid w:val="00795005"/>
    <w:rsid w:val="00795890"/>
    <w:rsid w:val="00797EC8"/>
    <w:rsid w:val="007A0151"/>
    <w:rsid w:val="007A0A34"/>
    <w:rsid w:val="007A1674"/>
    <w:rsid w:val="007A3C68"/>
    <w:rsid w:val="007A3F99"/>
    <w:rsid w:val="007A478F"/>
    <w:rsid w:val="007A4C92"/>
    <w:rsid w:val="007A4CC1"/>
    <w:rsid w:val="007A4F27"/>
    <w:rsid w:val="007A50CB"/>
    <w:rsid w:val="007A5E08"/>
    <w:rsid w:val="007A5FAD"/>
    <w:rsid w:val="007A6AAB"/>
    <w:rsid w:val="007A728A"/>
    <w:rsid w:val="007B09EF"/>
    <w:rsid w:val="007B4B6C"/>
    <w:rsid w:val="007B5C29"/>
    <w:rsid w:val="007B689A"/>
    <w:rsid w:val="007B787B"/>
    <w:rsid w:val="007B7A5B"/>
    <w:rsid w:val="007C12E5"/>
    <w:rsid w:val="007C18D9"/>
    <w:rsid w:val="007C1FD2"/>
    <w:rsid w:val="007C39EE"/>
    <w:rsid w:val="007C464D"/>
    <w:rsid w:val="007C5D3A"/>
    <w:rsid w:val="007C6798"/>
    <w:rsid w:val="007C6F9E"/>
    <w:rsid w:val="007C7354"/>
    <w:rsid w:val="007D0CA5"/>
    <w:rsid w:val="007D0DAF"/>
    <w:rsid w:val="007D0F31"/>
    <w:rsid w:val="007D213A"/>
    <w:rsid w:val="007D2A14"/>
    <w:rsid w:val="007D4274"/>
    <w:rsid w:val="007D4606"/>
    <w:rsid w:val="007D4E18"/>
    <w:rsid w:val="007D6C64"/>
    <w:rsid w:val="007D7285"/>
    <w:rsid w:val="007D7372"/>
    <w:rsid w:val="007D761D"/>
    <w:rsid w:val="007D7E01"/>
    <w:rsid w:val="007E0DD5"/>
    <w:rsid w:val="007E2E26"/>
    <w:rsid w:val="007E3029"/>
    <w:rsid w:val="007E4F85"/>
    <w:rsid w:val="007E56BA"/>
    <w:rsid w:val="007E5BA7"/>
    <w:rsid w:val="007F0F03"/>
    <w:rsid w:val="007F214B"/>
    <w:rsid w:val="007F281A"/>
    <w:rsid w:val="007F2909"/>
    <w:rsid w:val="007F2F5E"/>
    <w:rsid w:val="007F4F63"/>
    <w:rsid w:val="007F5524"/>
    <w:rsid w:val="007F5978"/>
    <w:rsid w:val="007F5B5E"/>
    <w:rsid w:val="00800E46"/>
    <w:rsid w:val="00801D28"/>
    <w:rsid w:val="00802E04"/>
    <w:rsid w:val="0080321D"/>
    <w:rsid w:val="00803D01"/>
    <w:rsid w:val="0080506F"/>
    <w:rsid w:val="008056F9"/>
    <w:rsid w:val="008062E7"/>
    <w:rsid w:val="00811FF8"/>
    <w:rsid w:val="00812078"/>
    <w:rsid w:val="008121CD"/>
    <w:rsid w:val="0081485F"/>
    <w:rsid w:val="00814C8C"/>
    <w:rsid w:val="00814D4D"/>
    <w:rsid w:val="008159AC"/>
    <w:rsid w:val="008162DD"/>
    <w:rsid w:val="008176CC"/>
    <w:rsid w:val="00817832"/>
    <w:rsid w:val="00820986"/>
    <w:rsid w:val="0082114F"/>
    <w:rsid w:val="0082238B"/>
    <w:rsid w:val="008236BA"/>
    <w:rsid w:val="00824A24"/>
    <w:rsid w:val="008256EA"/>
    <w:rsid w:val="00825ADA"/>
    <w:rsid w:val="00827322"/>
    <w:rsid w:val="00827E6F"/>
    <w:rsid w:val="008310AC"/>
    <w:rsid w:val="00831185"/>
    <w:rsid w:val="00831201"/>
    <w:rsid w:val="008318D2"/>
    <w:rsid w:val="00831962"/>
    <w:rsid w:val="008329B2"/>
    <w:rsid w:val="008337C9"/>
    <w:rsid w:val="00833D4A"/>
    <w:rsid w:val="00835F72"/>
    <w:rsid w:val="00836B9B"/>
    <w:rsid w:val="008371E0"/>
    <w:rsid w:val="00841CBB"/>
    <w:rsid w:val="00842409"/>
    <w:rsid w:val="00844075"/>
    <w:rsid w:val="008448B1"/>
    <w:rsid w:val="00844913"/>
    <w:rsid w:val="008449F8"/>
    <w:rsid w:val="00850405"/>
    <w:rsid w:val="00852031"/>
    <w:rsid w:val="00852AFC"/>
    <w:rsid w:val="00852FCA"/>
    <w:rsid w:val="00853731"/>
    <w:rsid w:val="008550E2"/>
    <w:rsid w:val="0085694B"/>
    <w:rsid w:val="0085717E"/>
    <w:rsid w:val="0086557B"/>
    <w:rsid w:val="008701C8"/>
    <w:rsid w:val="0087135D"/>
    <w:rsid w:val="008721EA"/>
    <w:rsid w:val="00872E79"/>
    <w:rsid w:val="00875B5D"/>
    <w:rsid w:val="008768C9"/>
    <w:rsid w:val="00876B6F"/>
    <w:rsid w:val="00877118"/>
    <w:rsid w:val="00877ED7"/>
    <w:rsid w:val="0088367D"/>
    <w:rsid w:val="00884FEF"/>
    <w:rsid w:val="00890740"/>
    <w:rsid w:val="0089125D"/>
    <w:rsid w:val="0089132E"/>
    <w:rsid w:val="00892F78"/>
    <w:rsid w:val="008946AF"/>
    <w:rsid w:val="00894927"/>
    <w:rsid w:val="00894BB5"/>
    <w:rsid w:val="0089545E"/>
    <w:rsid w:val="008960ED"/>
    <w:rsid w:val="008964C7"/>
    <w:rsid w:val="008966C2"/>
    <w:rsid w:val="00897281"/>
    <w:rsid w:val="00897992"/>
    <w:rsid w:val="008A22A6"/>
    <w:rsid w:val="008A3169"/>
    <w:rsid w:val="008A3F95"/>
    <w:rsid w:val="008A4F4C"/>
    <w:rsid w:val="008A5B58"/>
    <w:rsid w:val="008A630C"/>
    <w:rsid w:val="008A6B95"/>
    <w:rsid w:val="008B092C"/>
    <w:rsid w:val="008B0BE5"/>
    <w:rsid w:val="008B16A9"/>
    <w:rsid w:val="008B16C7"/>
    <w:rsid w:val="008B1ECE"/>
    <w:rsid w:val="008B4924"/>
    <w:rsid w:val="008B5BA0"/>
    <w:rsid w:val="008B68D6"/>
    <w:rsid w:val="008B6AEC"/>
    <w:rsid w:val="008B6C07"/>
    <w:rsid w:val="008B7E18"/>
    <w:rsid w:val="008C189A"/>
    <w:rsid w:val="008C19E1"/>
    <w:rsid w:val="008C1E46"/>
    <w:rsid w:val="008C337C"/>
    <w:rsid w:val="008C3BFF"/>
    <w:rsid w:val="008C3F57"/>
    <w:rsid w:val="008C5615"/>
    <w:rsid w:val="008C5B8A"/>
    <w:rsid w:val="008C6247"/>
    <w:rsid w:val="008C647A"/>
    <w:rsid w:val="008C679C"/>
    <w:rsid w:val="008C6B84"/>
    <w:rsid w:val="008C7568"/>
    <w:rsid w:val="008C7864"/>
    <w:rsid w:val="008D08FA"/>
    <w:rsid w:val="008D1180"/>
    <w:rsid w:val="008D1E9E"/>
    <w:rsid w:val="008D2206"/>
    <w:rsid w:val="008D38BE"/>
    <w:rsid w:val="008D5CD0"/>
    <w:rsid w:val="008D5D5F"/>
    <w:rsid w:val="008D6D0D"/>
    <w:rsid w:val="008D70BD"/>
    <w:rsid w:val="008E00A3"/>
    <w:rsid w:val="008E2F69"/>
    <w:rsid w:val="008E47F1"/>
    <w:rsid w:val="008E4815"/>
    <w:rsid w:val="008E5530"/>
    <w:rsid w:val="008E5872"/>
    <w:rsid w:val="008E66BE"/>
    <w:rsid w:val="008E66CC"/>
    <w:rsid w:val="008E7E99"/>
    <w:rsid w:val="008F07F4"/>
    <w:rsid w:val="008F1552"/>
    <w:rsid w:val="008F1A15"/>
    <w:rsid w:val="008F223F"/>
    <w:rsid w:val="008F2552"/>
    <w:rsid w:val="008F28B8"/>
    <w:rsid w:val="008F6825"/>
    <w:rsid w:val="008F6B5F"/>
    <w:rsid w:val="008F6EF0"/>
    <w:rsid w:val="00901150"/>
    <w:rsid w:val="0090159B"/>
    <w:rsid w:val="00902048"/>
    <w:rsid w:val="00902BDA"/>
    <w:rsid w:val="00902E6E"/>
    <w:rsid w:val="00903A3D"/>
    <w:rsid w:val="00903A62"/>
    <w:rsid w:val="00903E56"/>
    <w:rsid w:val="009046C9"/>
    <w:rsid w:val="00905DD0"/>
    <w:rsid w:val="00906D43"/>
    <w:rsid w:val="0090708F"/>
    <w:rsid w:val="00911C49"/>
    <w:rsid w:val="00911CD3"/>
    <w:rsid w:val="00913BDB"/>
    <w:rsid w:val="0091469B"/>
    <w:rsid w:val="00914E65"/>
    <w:rsid w:val="009179CA"/>
    <w:rsid w:val="00917C79"/>
    <w:rsid w:val="00917C81"/>
    <w:rsid w:val="0092159A"/>
    <w:rsid w:val="0092176A"/>
    <w:rsid w:val="00922167"/>
    <w:rsid w:val="009224BD"/>
    <w:rsid w:val="009236A5"/>
    <w:rsid w:val="0092457B"/>
    <w:rsid w:val="009258D3"/>
    <w:rsid w:val="00925969"/>
    <w:rsid w:val="00925B55"/>
    <w:rsid w:val="0092681E"/>
    <w:rsid w:val="009305D5"/>
    <w:rsid w:val="00930F3F"/>
    <w:rsid w:val="00931493"/>
    <w:rsid w:val="0093149C"/>
    <w:rsid w:val="00931F7C"/>
    <w:rsid w:val="00935BB1"/>
    <w:rsid w:val="009377C7"/>
    <w:rsid w:val="00940285"/>
    <w:rsid w:val="009419FA"/>
    <w:rsid w:val="0094335D"/>
    <w:rsid w:val="009442A8"/>
    <w:rsid w:val="00944417"/>
    <w:rsid w:val="0094559A"/>
    <w:rsid w:val="00946435"/>
    <w:rsid w:val="00950FC1"/>
    <w:rsid w:val="009514E1"/>
    <w:rsid w:val="00951518"/>
    <w:rsid w:val="00951936"/>
    <w:rsid w:val="0095214B"/>
    <w:rsid w:val="009535C5"/>
    <w:rsid w:val="009536F3"/>
    <w:rsid w:val="0095486A"/>
    <w:rsid w:val="00954945"/>
    <w:rsid w:val="00955065"/>
    <w:rsid w:val="00956D9F"/>
    <w:rsid w:val="00957DE8"/>
    <w:rsid w:val="00961E96"/>
    <w:rsid w:val="009620D6"/>
    <w:rsid w:val="0096210B"/>
    <w:rsid w:val="00962D49"/>
    <w:rsid w:val="00967C61"/>
    <w:rsid w:val="00971392"/>
    <w:rsid w:val="00971FBE"/>
    <w:rsid w:val="00972132"/>
    <w:rsid w:val="009725CF"/>
    <w:rsid w:val="00972AFF"/>
    <w:rsid w:val="00972F32"/>
    <w:rsid w:val="00974D1D"/>
    <w:rsid w:val="00975363"/>
    <w:rsid w:val="00980026"/>
    <w:rsid w:val="009842AA"/>
    <w:rsid w:val="00984394"/>
    <w:rsid w:val="0098441E"/>
    <w:rsid w:val="00984D8A"/>
    <w:rsid w:val="00986076"/>
    <w:rsid w:val="0098793B"/>
    <w:rsid w:val="00987ED5"/>
    <w:rsid w:val="00994E53"/>
    <w:rsid w:val="00995D4C"/>
    <w:rsid w:val="00996155"/>
    <w:rsid w:val="0099727F"/>
    <w:rsid w:val="009973DE"/>
    <w:rsid w:val="009A0F9A"/>
    <w:rsid w:val="009A2EE2"/>
    <w:rsid w:val="009A4C32"/>
    <w:rsid w:val="009A7BB4"/>
    <w:rsid w:val="009A7E90"/>
    <w:rsid w:val="009B1350"/>
    <w:rsid w:val="009B14D0"/>
    <w:rsid w:val="009B1B46"/>
    <w:rsid w:val="009B1C3D"/>
    <w:rsid w:val="009B29E1"/>
    <w:rsid w:val="009B46AA"/>
    <w:rsid w:val="009B5C97"/>
    <w:rsid w:val="009C30A5"/>
    <w:rsid w:val="009C4A7A"/>
    <w:rsid w:val="009C69DB"/>
    <w:rsid w:val="009C6BD2"/>
    <w:rsid w:val="009C6FA2"/>
    <w:rsid w:val="009C7E54"/>
    <w:rsid w:val="009D0ED6"/>
    <w:rsid w:val="009D1B47"/>
    <w:rsid w:val="009D2083"/>
    <w:rsid w:val="009D3BFD"/>
    <w:rsid w:val="009D43C3"/>
    <w:rsid w:val="009D5A97"/>
    <w:rsid w:val="009D5CE4"/>
    <w:rsid w:val="009D5DDA"/>
    <w:rsid w:val="009D7391"/>
    <w:rsid w:val="009D7834"/>
    <w:rsid w:val="009D7ECB"/>
    <w:rsid w:val="009E072D"/>
    <w:rsid w:val="009E1917"/>
    <w:rsid w:val="009E29C3"/>
    <w:rsid w:val="009E4CC7"/>
    <w:rsid w:val="009E561E"/>
    <w:rsid w:val="009E62A3"/>
    <w:rsid w:val="009E62E9"/>
    <w:rsid w:val="009E647B"/>
    <w:rsid w:val="009E6BA9"/>
    <w:rsid w:val="009F08DE"/>
    <w:rsid w:val="009F0993"/>
    <w:rsid w:val="009F0B1B"/>
    <w:rsid w:val="009F0B4D"/>
    <w:rsid w:val="009F19AD"/>
    <w:rsid w:val="009F1D80"/>
    <w:rsid w:val="009F2692"/>
    <w:rsid w:val="009F4E15"/>
    <w:rsid w:val="009F52F2"/>
    <w:rsid w:val="009F5B5B"/>
    <w:rsid w:val="009F5FDA"/>
    <w:rsid w:val="009F7BF8"/>
    <w:rsid w:val="00A01674"/>
    <w:rsid w:val="00A01C41"/>
    <w:rsid w:val="00A04CE8"/>
    <w:rsid w:val="00A053EA"/>
    <w:rsid w:val="00A0578C"/>
    <w:rsid w:val="00A06D11"/>
    <w:rsid w:val="00A122D7"/>
    <w:rsid w:val="00A12D6C"/>
    <w:rsid w:val="00A13494"/>
    <w:rsid w:val="00A14DA6"/>
    <w:rsid w:val="00A15200"/>
    <w:rsid w:val="00A15BAD"/>
    <w:rsid w:val="00A15F90"/>
    <w:rsid w:val="00A16B89"/>
    <w:rsid w:val="00A16D42"/>
    <w:rsid w:val="00A1704C"/>
    <w:rsid w:val="00A17EB1"/>
    <w:rsid w:val="00A203A0"/>
    <w:rsid w:val="00A21471"/>
    <w:rsid w:val="00A21BDE"/>
    <w:rsid w:val="00A23631"/>
    <w:rsid w:val="00A23E17"/>
    <w:rsid w:val="00A23F12"/>
    <w:rsid w:val="00A25D11"/>
    <w:rsid w:val="00A2675C"/>
    <w:rsid w:val="00A2693A"/>
    <w:rsid w:val="00A27C00"/>
    <w:rsid w:val="00A30823"/>
    <w:rsid w:val="00A321B0"/>
    <w:rsid w:val="00A346FA"/>
    <w:rsid w:val="00A34F48"/>
    <w:rsid w:val="00A35734"/>
    <w:rsid w:val="00A35E5E"/>
    <w:rsid w:val="00A36786"/>
    <w:rsid w:val="00A37022"/>
    <w:rsid w:val="00A41B0A"/>
    <w:rsid w:val="00A422CF"/>
    <w:rsid w:val="00A42D07"/>
    <w:rsid w:val="00A42D6C"/>
    <w:rsid w:val="00A431CE"/>
    <w:rsid w:val="00A456B0"/>
    <w:rsid w:val="00A469C6"/>
    <w:rsid w:val="00A470F1"/>
    <w:rsid w:val="00A474F7"/>
    <w:rsid w:val="00A47692"/>
    <w:rsid w:val="00A47A3F"/>
    <w:rsid w:val="00A50F5F"/>
    <w:rsid w:val="00A51620"/>
    <w:rsid w:val="00A533F6"/>
    <w:rsid w:val="00A53C48"/>
    <w:rsid w:val="00A5459E"/>
    <w:rsid w:val="00A56C0B"/>
    <w:rsid w:val="00A60966"/>
    <w:rsid w:val="00A65E0B"/>
    <w:rsid w:val="00A711FA"/>
    <w:rsid w:val="00A7255B"/>
    <w:rsid w:val="00A72CDF"/>
    <w:rsid w:val="00A755E0"/>
    <w:rsid w:val="00A82038"/>
    <w:rsid w:val="00A82411"/>
    <w:rsid w:val="00A82B43"/>
    <w:rsid w:val="00A83D7A"/>
    <w:rsid w:val="00A84EA4"/>
    <w:rsid w:val="00A8548A"/>
    <w:rsid w:val="00A9036E"/>
    <w:rsid w:val="00A90E17"/>
    <w:rsid w:val="00A91B86"/>
    <w:rsid w:val="00A92FA7"/>
    <w:rsid w:val="00A93A6C"/>
    <w:rsid w:val="00A93F6A"/>
    <w:rsid w:val="00A9445E"/>
    <w:rsid w:val="00A949B2"/>
    <w:rsid w:val="00A94F13"/>
    <w:rsid w:val="00A962C8"/>
    <w:rsid w:val="00A96C07"/>
    <w:rsid w:val="00A97AC4"/>
    <w:rsid w:val="00A97E60"/>
    <w:rsid w:val="00A97E66"/>
    <w:rsid w:val="00AA11EE"/>
    <w:rsid w:val="00AA139E"/>
    <w:rsid w:val="00AA1744"/>
    <w:rsid w:val="00AA1C52"/>
    <w:rsid w:val="00AA4624"/>
    <w:rsid w:val="00AA4675"/>
    <w:rsid w:val="00AA596C"/>
    <w:rsid w:val="00AA60EB"/>
    <w:rsid w:val="00AA682A"/>
    <w:rsid w:val="00AA6DEF"/>
    <w:rsid w:val="00AB0497"/>
    <w:rsid w:val="00AB109A"/>
    <w:rsid w:val="00AB131E"/>
    <w:rsid w:val="00AB3573"/>
    <w:rsid w:val="00AB37E0"/>
    <w:rsid w:val="00AB3F5B"/>
    <w:rsid w:val="00AB401D"/>
    <w:rsid w:val="00AB4629"/>
    <w:rsid w:val="00AB503E"/>
    <w:rsid w:val="00AB6227"/>
    <w:rsid w:val="00AB735A"/>
    <w:rsid w:val="00AC0340"/>
    <w:rsid w:val="00AC4E99"/>
    <w:rsid w:val="00AC5A59"/>
    <w:rsid w:val="00AC634C"/>
    <w:rsid w:val="00AC6B8A"/>
    <w:rsid w:val="00AD0333"/>
    <w:rsid w:val="00AD171E"/>
    <w:rsid w:val="00AD3D8F"/>
    <w:rsid w:val="00AD4D5B"/>
    <w:rsid w:val="00AD5168"/>
    <w:rsid w:val="00AD5ED5"/>
    <w:rsid w:val="00AE0B55"/>
    <w:rsid w:val="00AE19DD"/>
    <w:rsid w:val="00AE27C8"/>
    <w:rsid w:val="00AE28F2"/>
    <w:rsid w:val="00AE2F73"/>
    <w:rsid w:val="00AE668A"/>
    <w:rsid w:val="00AE6D09"/>
    <w:rsid w:val="00AF0BB5"/>
    <w:rsid w:val="00AF21A2"/>
    <w:rsid w:val="00AF27A3"/>
    <w:rsid w:val="00AF4896"/>
    <w:rsid w:val="00AF5B0A"/>
    <w:rsid w:val="00AF5F48"/>
    <w:rsid w:val="00AF6AE6"/>
    <w:rsid w:val="00B02EF8"/>
    <w:rsid w:val="00B03173"/>
    <w:rsid w:val="00B03554"/>
    <w:rsid w:val="00B04451"/>
    <w:rsid w:val="00B04688"/>
    <w:rsid w:val="00B04A09"/>
    <w:rsid w:val="00B05BCD"/>
    <w:rsid w:val="00B07174"/>
    <w:rsid w:val="00B10F7C"/>
    <w:rsid w:val="00B11C9C"/>
    <w:rsid w:val="00B123B8"/>
    <w:rsid w:val="00B14C7A"/>
    <w:rsid w:val="00B15087"/>
    <w:rsid w:val="00B15094"/>
    <w:rsid w:val="00B15106"/>
    <w:rsid w:val="00B1525E"/>
    <w:rsid w:val="00B156A4"/>
    <w:rsid w:val="00B16D0F"/>
    <w:rsid w:val="00B20EA7"/>
    <w:rsid w:val="00B21DC3"/>
    <w:rsid w:val="00B21F2A"/>
    <w:rsid w:val="00B22128"/>
    <w:rsid w:val="00B232C4"/>
    <w:rsid w:val="00B24094"/>
    <w:rsid w:val="00B24B22"/>
    <w:rsid w:val="00B26425"/>
    <w:rsid w:val="00B267A6"/>
    <w:rsid w:val="00B269CF"/>
    <w:rsid w:val="00B26E20"/>
    <w:rsid w:val="00B30544"/>
    <w:rsid w:val="00B30B7E"/>
    <w:rsid w:val="00B30E46"/>
    <w:rsid w:val="00B312DA"/>
    <w:rsid w:val="00B31D59"/>
    <w:rsid w:val="00B3231E"/>
    <w:rsid w:val="00B32BCB"/>
    <w:rsid w:val="00B333EF"/>
    <w:rsid w:val="00B33BD9"/>
    <w:rsid w:val="00B3449D"/>
    <w:rsid w:val="00B34929"/>
    <w:rsid w:val="00B34DE7"/>
    <w:rsid w:val="00B358DB"/>
    <w:rsid w:val="00B36F28"/>
    <w:rsid w:val="00B37801"/>
    <w:rsid w:val="00B43558"/>
    <w:rsid w:val="00B439F3"/>
    <w:rsid w:val="00B44286"/>
    <w:rsid w:val="00B442B3"/>
    <w:rsid w:val="00B44E6C"/>
    <w:rsid w:val="00B4570A"/>
    <w:rsid w:val="00B458B6"/>
    <w:rsid w:val="00B47F73"/>
    <w:rsid w:val="00B503E7"/>
    <w:rsid w:val="00B50651"/>
    <w:rsid w:val="00B549A5"/>
    <w:rsid w:val="00B5704E"/>
    <w:rsid w:val="00B57714"/>
    <w:rsid w:val="00B57AAD"/>
    <w:rsid w:val="00B57BE3"/>
    <w:rsid w:val="00B610DE"/>
    <w:rsid w:val="00B6303F"/>
    <w:rsid w:val="00B6400A"/>
    <w:rsid w:val="00B6465D"/>
    <w:rsid w:val="00B65398"/>
    <w:rsid w:val="00B66D9D"/>
    <w:rsid w:val="00B66E28"/>
    <w:rsid w:val="00B67CDA"/>
    <w:rsid w:val="00B709C8"/>
    <w:rsid w:val="00B70C98"/>
    <w:rsid w:val="00B71486"/>
    <w:rsid w:val="00B719C5"/>
    <w:rsid w:val="00B7207F"/>
    <w:rsid w:val="00B72B62"/>
    <w:rsid w:val="00B72FA6"/>
    <w:rsid w:val="00B765CE"/>
    <w:rsid w:val="00B77698"/>
    <w:rsid w:val="00B77DE3"/>
    <w:rsid w:val="00B81D8F"/>
    <w:rsid w:val="00B83235"/>
    <w:rsid w:val="00B841AD"/>
    <w:rsid w:val="00B84A19"/>
    <w:rsid w:val="00B87ECF"/>
    <w:rsid w:val="00B91F6D"/>
    <w:rsid w:val="00B92DD6"/>
    <w:rsid w:val="00B960C1"/>
    <w:rsid w:val="00B969EE"/>
    <w:rsid w:val="00B96CC5"/>
    <w:rsid w:val="00B96D9B"/>
    <w:rsid w:val="00B971E2"/>
    <w:rsid w:val="00BA05A3"/>
    <w:rsid w:val="00BA14F0"/>
    <w:rsid w:val="00BA188E"/>
    <w:rsid w:val="00BA1A43"/>
    <w:rsid w:val="00BA21B5"/>
    <w:rsid w:val="00BA35B6"/>
    <w:rsid w:val="00BA39AC"/>
    <w:rsid w:val="00BA4DE6"/>
    <w:rsid w:val="00BA5A76"/>
    <w:rsid w:val="00BB036F"/>
    <w:rsid w:val="00BB0DBC"/>
    <w:rsid w:val="00BB1275"/>
    <w:rsid w:val="00BB1F8E"/>
    <w:rsid w:val="00BB2CF1"/>
    <w:rsid w:val="00BB3E9A"/>
    <w:rsid w:val="00BB4364"/>
    <w:rsid w:val="00BB4580"/>
    <w:rsid w:val="00BB6FD5"/>
    <w:rsid w:val="00BB7768"/>
    <w:rsid w:val="00BC05D2"/>
    <w:rsid w:val="00BC1B7B"/>
    <w:rsid w:val="00BC474C"/>
    <w:rsid w:val="00BC52BC"/>
    <w:rsid w:val="00BC5345"/>
    <w:rsid w:val="00BC53EA"/>
    <w:rsid w:val="00BC6FC4"/>
    <w:rsid w:val="00BD0348"/>
    <w:rsid w:val="00BD054C"/>
    <w:rsid w:val="00BD05DD"/>
    <w:rsid w:val="00BD16D6"/>
    <w:rsid w:val="00BD1A1F"/>
    <w:rsid w:val="00BD2BE4"/>
    <w:rsid w:val="00BD4ED3"/>
    <w:rsid w:val="00BD57C9"/>
    <w:rsid w:val="00BD7C3C"/>
    <w:rsid w:val="00BD7C55"/>
    <w:rsid w:val="00BE093B"/>
    <w:rsid w:val="00BE1033"/>
    <w:rsid w:val="00BE2225"/>
    <w:rsid w:val="00BE2960"/>
    <w:rsid w:val="00BE3616"/>
    <w:rsid w:val="00BE4376"/>
    <w:rsid w:val="00BE613A"/>
    <w:rsid w:val="00BF145B"/>
    <w:rsid w:val="00BF4D78"/>
    <w:rsid w:val="00BF51B6"/>
    <w:rsid w:val="00BF55FC"/>
    <w:rsid w:val="00BF6CA1"/>
    <w:rsid w:val="00BF6E5C"/>
    <w:rsid w:val="00C01F81"/>
    <w:rsid w:val="00C03D80"/>
    <w:rsid w:val="00C04D67"/>
    <w:rsid w:val="00C06B51"/>
    <w:rsid w:val="00C06BDB"/>
    <w:rsid w:val="00C06C6F"/>
    <w:rsid w:val="00C06EF9"/>
    <w:rsid w:val="00C10FEA"/>
    <w:rsid w:val="00C11533"/>
    <w:rsid w:val="00C11D46"/>
    <w:rsid w:val="00C11DFF"/>
    <w:rsid w:val="00C132D5"/>
    <w:rsid w:val="00C150C2"/>
    <w:rsid w:val="00C16DBE"/>
    <w:rsid w:val="00C172F0"/>
    <w:rsid w:val="00C176C2"/>
    <w:rsid w:val="00C205C1"/>
    <w:rsid w:val="00C21035"/>
    <w:rsid w:val="00C27C3F"/>
    <w:rsid w:val="00C30682"/>
    <w:rsid w:val="00C32DC5"/>
    <w:rsid w:val="00C3484F"/>
    <w:rsid w:val="00C35975"/>
    <w:rsid w:val="00C35A18"/>
    <w:rsid w:val="00C36BF6"/>
    <w:rsid w:val="00C37D3E"/>
    <w:rsid w:val="00C40DC3"/>
    <w:rsid w:val="00C4227C"/>
    <w:rsid w:val="00C435A2"/>
    <w:rsid w:val="00C4552E"/>
    <w:rsid w:val="00C45A5B"/>
    <w:rsid w:val="00C465ED"/>
    <w:rsid w:val="00C47BE3"/>
    <w:rsid w:val="00C50B2E"/>
    <w:rsid w:val="00C51FF2"/>
    <w:rsid w:val="00C53E04"/>
    <w:rsid w:val="00C545F1"/>
    <w:rsid w:val="00C563EF"/>
    <w:rsid w:val="00C56AA6"/>
    <w:rsid w:val="00C56B25"/>
    <w:rsid w:val="00C57EED"/>
    <w:rsid w:val="00C60950"/>
    <w:rsid w:val="00C618F7"/>
    <w:rsid w:val="00C634B5"/>
    <w:rsid w:val="00C64243"/>
    <w:rsid w:val="00C643F5"/>
    <w:rsid w:val="00C64D66"/>
    <w:rsid w:val="00C65C27"/>
    <w:rsid w:val="00C6653B"/>
    <w:rsid w:val="00C67BB5"/>
    <w:rsid w:val="00C70EFB"/>
    <w:rsid w:val="00C71FE1"/>
    <w:rsid w:val="00C73A1C"/>
    <w:rsid w:val="00C73BFD"/>
    <w:rsid w:val="00C73F6E"/>
    <w:rsid w:val="00C74A47"/>
    <w:rsid w:val="00C77C50"/>
    <w:rsid w:val="00C824EA"/>
    <w:rsid w:val="00C82B2F"/>
    <w:rsid w:val="00C82EAA"/>
    <w:rsid w:val="00C842F2"/>
    <w:rsid w:val="00C84A4F"/>
    <w:rsid w:val="00C855B3"/>
    <w:rsid w:val="00C86267"/>
    <w:rsid w:val="00C9045D"/>
    <w:rsid w:val="00C90A07"/>
    <w:rsid w:val="00C92784"/>
    <w:rsid w:val="00C939D5"/>
    <w:rsid w:val="00C9412F"/>
    <w:rsid w:val="00C9414D"/>
    <w:rsid w:val="00C9700B"/>
    <w:rsid w:val="00C97819"/>
    <w:rsid w:val="00CA0A9C"/>
    <w:rsid w:val="00CA1645"/>
    <w:rsid w:val="00CA29A6"/>
    <w:rsid w:val="00CA3E29"/>
    <w:rsid w:val="00CA444F"/>
    <w:rsid w:val="00CA4683"/>
    <w:rsid w:val="00CA59D6"/>
    <w:rsid w:val="00CA5F07"/>
    <w:rsid w:val="00CA6982"/>
    <w:rsid w:val="00CA713F"/>
    <w:rsid w:val="00CA7190"/>
    <w:rsid w:val="00CB00C8"/>
    <w:rsid w:val="00CB04FF"/>
    <w:rsid w:val="00CB0F9A"/>
    <w:rsid w:val="00CB10CA"/>
    <w:rsid w:val="00CB16EA"/>
    <w:rsid w:val="00CB1DB8"/>
    <w:rsid w:val="00CB4879"/>
    <w:rsid w:val="00CB48D6"/>
    <w:rsid w:val="00CB4D8B"/>
    <w:rsid w:val="00CB52B5"/>
    <w:rsid w:val="00CB6FFD"/>
    <w:rsid w:val="00CB724C"/>
    <w:rsid w:val="00CC0A39"/>
    <w:rsid w:val="00CC0D5D"/>
    <w:rsid w:val="00CC1446"/>
    <w:rsid w:val="00CC23B2"/>
    <w:rsid w:val="00CC39FC"/>
    <w:rsid w:val="00CC4BE6"/>
    <w:rsid w:val="00CC5594"/>
    <w:rsid w:val="00CC7F44"/>
    <w:rsid w:val="00CD2F26"/>
    <w:rsid w:val="00CD3B91"/>
    <w:rsid w:val="00CD4950"/>
    <w:rsid w:val="00CE1AD7"/>
    <w:rsid w:val="00CE1DFE"/>
    <w:rsid w:val="00CE2233"/>
    <w:rsid w:val="00CE2C08"/>
    <w:rsid w:val="00CE2F6D"/>
    <w:rsid w:val="00CE3350"/>
    <w:rsid w:val="00CE68E9"/>
    <w:rsid w:val="00CE72AC"/>
    <w:rsid w:val="00CE7E87"/>
    <w:rsid w:val="00CF0287"/>
    <w:rsid w:val="00CF28E1"/>
    <w:rsid w:val="00CF2F0D"/>
    <w:rsid w:val="00CF3A03"/>
    <w:rsid w:val="00CF3D84"/>
    <w:rsid w:val="00CF4311"/>
    <w:rsid w:val="00CF4D28"/>
    <w:rsid w:val="00CF4D73"/>
    <w:rsid w:val="00CF5ADD"/>
    <w:rsid w:val="00CF797D"/>
    <w:rsid w:val="00D02BFB"/>
    <w:rsid w:val="00D042E5"/>
    <w:rsid w:val="00D04842"/>
    <w:rsid w:val="00D04BC5"/>
    <w:rsid w:val="00D06AF5"/>
    <w:rsid w:val="00D07325"/>
    <w:rsid w:val="00D10A1C"/>
    <w:rsid w:val="00D113C0"/>
    <w:rsid w:val="00D12914"/>
    <w:rsid w:val="00D17A51"/>
    <w:rsid w:val="00D20FCC"/>
    <w:rsid w:val="00D233AC"/>
    <w:rsid w:val="00D248F4"/>
    <w:rsid w:val="00D25330"/>
    <w:rsid w:val="00D26B0C"/>
    <w:rsid w:val="00D27201"/>
    <w:rsid w:val="00D2730C"/>
    <w:rsid w:val="00D31DAA"/>
    <w:rsid w:val="00D32085"/>
    <w:rsid w:val="00D3310C"/>
    <w:rsid w:val="00D33C35"/>
    <w:rsid w:val="00D34580"/>
    <w:rsid w:val="00D35B50"/>
    <w:rsid w:val="00D35DA8"/>
    <w:rsid w:val="00D35DC3"/>
    <w:rsid w:val="00D36ABE"/>
    <w:rsid w:val="00D40FD3"/>
    <w:rsid w:val="00D4152C"/>
    <w:rsid w:val="00D43005"/>
    <w:rsid w:val="00D44673"/>
    <w:rsid w:val="00D458A0"/>
    <w:rsid w:val="00D46869"/>
    <w:rsid w:val="00D471D9"/>
    <w:rsid w:val="00D472D5"/>
    <w:rsid w:val="00D47C04"/>
    <w:rsid w:val="00D502E8"/>
    <w:rsid w:val="00D51350"/>
    <w:rsid w:val="00D52141"/>
    <w:rsid w:val="00D52807"/>
    <w:rsid w:val="00D52B49"/>
    <w:rsid w:val="00D53A86"/>
    <w:rsid w:val="00D54D16"/>
    <w:rsid w:val="00D56490"/>
    <w:rsid w:val="00D57130"/>
    <w:rsid w:val="00D5754B"/>
    <w:rsid w:val="00D57899"/>
    <w:rsid w:val="00D60D36"/>
    <w:rsid w:val="00D624B6"/>
    <w:rsid w:val="00D627EB"/>
    <w:rsid w:val="00D6333F"/>
    <w:rsid w:val="00D677A0"/>
    <w:rsid w:val="00D67A76"/>
    <w:rsid w:val="00D67B20"/>
    <w:rsid w:val="00D705E7"/>
    <w:rsid w:val="00D70798"/>
    <w:rsid w:val="00D72E76"/>
    <w:rsid w:val="00D7394C"/>
    <w:rsid w:val="00D73B55"/>
    <w:rsid w:val="00D73CEA"/>
    <w:rsid w:val="00D741B0"/>
    <w:rsid w:val="00D74623"/>
    <w:rsid w:val="00D7472C"/>
    <w:rsid w:val="00D76057"/>
    <w:rsid w:val="00D76A77"/>
    <w:rsid w:val="00D76FDB"/>
    <w:rsid w:val="00D77724"/>
    <w:rsid w:val="00D7795C"/>
    <w:rsid w:val="00D809B4"/>
    <w:rsid w:val="00D80A1E"/>
    <w:rsid w:val="00D819D4"/>
    <w:rsid w:val="00D81D99"/>
    <w:rsid w:val="00D82EA7"/>
    <w:rsid w:val="00D83B91"/>
    <w:rsid w:val="00D84B3F"/>
    <w:rsid w:val="00D84B64"/>
    <w:rsid w:val="00D84B92"/>
    <w:rsid w:val="00D8522A"/>
    <w:rsid w:val="00D86FDE"/>
    <w:rsid w:val="00D8722D"/>
    <w:rsid w:val="00D87262"/>
    <w:rsid w:val="00D9010B"/>
    <w:rsid w:val="00D91352"/>
    <w:rsid w:val="00D91445"/>
    <w:rsid w:val="00D92A43"/>
    <w:rsid w:val="00D93508"/>
    <w:rsid w:val="00D94919"/>
    <w:rsid w:val="00D94F99"/>
    <w:rsid w:val="00D97C31"/>
    <w:rsid w:val="00DA1BB3"/>
    <w:rsid w:val="00DA2474"/>
    <w:rsid w:val="00DA2995"/>
    <w:rsid w:val="00DA2EC4"/>
    <w:rsid w:val="00DA4F5A"/>
    <w:rsid w:val="00DA559C"/>
    <w:rsid w:val="00DA59E6"/>
    <w:rsid w:val="00DA7836"/>
    <w:rsid w:val="00DB186B"/>
    <w:rsid w:val="00DB1FB6"/>
    <w:rsid w:val="00DB4011"/>
    <w:rsid w:val="00DB5A81"/>
    <w:rsid w:val="00DB64B6"/>
    <w:rsid w:val="00DB66D0"/>
    <w:rsid w:val="00DB7640"/>
    <w:rsid w:val="00DC03AB"/>
    <w:rsid w:val="00DC1A7D"/>
    <w:rsid w:val="00DC4351"/>
    <w:rsid w:val="00DC518E"/>
    <w:rsid w:val="00DC54DA"/>
    <w:rsid w:val="00DC7CBB"/>
    <w:rsid w:val="00DC7F45"/>
    <w:rsid w:val="00DD0D5D"/>
    <w:rsid w:val="00DD165F"/>
    <w:rsid w:val="00DD39B6"/>
    <w:rsid w:val="00DD7393"/>
    <w:rsid w:val="00DE0EB3"/>
    <w:rsid w:val="00DE166D"/>
    <w:rsid w:val="00DE19CC"/>
    <w:rsid w:val="00DE1FAD"/>
    <w:rsid w:val="00DE1FE9"/>
    <w:rsid w:val="00DE2B04"/>
    <w:rsid w:val="00DE3527"/>
    <w:rsid w:val="00DE3A4E"/>
    <w:rsid w:val="00DE6008"/>
    <w:rsid w:val="00DF2364"/>
    <w:rsid w:val="00DF3307"/>
    <w:rsid w:val="00DF4ECB"/>
    <w:rsid w:val="00DF57F2"/>
    <w:rsid w:val="00DF6848"/>
    <w:rsid w:val="00DF69FC"/>
    <w:rsid w:val="00DF6DD6"/>
    <w:rsid w:val="00DF7ABD"/>
    <w:rsid w:val="00DF7BF0"/>
    <w:rsid w:val="00E00C3C"/>
    <w:rsid w:val="00E0206A"/>
    <w:rsid w:val="00E02EE7"/>
    <w:rsid w:val="00E03608"/>
    <w:rsid w:val="00E06630"/>
    <w:rsid w:val="00E06880"/>
    <w:rsid w:val="00E06A3C"/>
    <w:rsid w:val="00E070A1"/>
    <w:rsid w:val="00E0776C"/>
    <w:rsid w:val="00E07E90"/>
    <w:rsid w:val="00E10CF9"/>
    <w:rsid w:val="00E1158C"/>
    <w:rsid w:val="00E13609"/>
    <w:rsid w:val="00E142A0"/>
    <w:rsid w:val="00E15976"/>
    <w:rsid w:val="00E15C6B"/>
    <w:rsid w:val="00E17EBD"/>
    <w:rsid w:val="00E20C21"/>
    <w:rsid w:val="00E23963"/>
    <w:rsid w:val="00E23A9C"/>
    <w:rsid w:val="00E243EA"/>
    <w:rsid w:val="00E24CDF"/>
    <w:rsid w:val="00E26A01"/>
    <w:rsid w:val="00E26E3E"/>
    <w:rsid w:val="00E271A3"/>
    <w:rsid w:val="00E3030F"/>
    <w:rsid w:val="00E3036E"/>
    <w:rsid w:val="00E30F70"/>
    <w:rsid w:val="00E311AB"/>
    <w:rsid w:val="00E31736"/>
    <w:rsid w:val="00E31FCA"/>
    <w:rsid w:val="00E32191"/>
    <w:rsid w:val="00E328BA"/>
    <w:rsid w:val="00E3331D"/>
    <w:rsid w:val="00E33653"/>
    <w:rsid w:val="00E3395D"/>
    <w:rsid w:val="00E33A87"/>
    <w:rsid w:val="00E34FDF"/>
    <w:rsid w:val="00E37CA7"/>
    <w:rsid w:val="00E407AA"/>
    <w:rsid w:val="00E41B58"/>
    <w:rsid w:val="00E41E89"/>
    <w:rsid w:val="00E4283D"/>
    <w:rsid w:val="00E42D28"/>
    <w:rsid w:val="00E431D3"/>
    <w:rsid w:val="00E432B1"/>
    <w:rsid w:val="00E439E9"/>
    <w:rsid w:val="00E43A43"/>
    <w:rsid w:val="00E45D62"/>
    <w:rsid w:val="00E46910"/>
    <w:rsid w:val="00E470AA"/>
    <w:rsid w:val="00E52061"/>
    <w:rsid w:val="00E54866"/>
    <w:rsid w:val="00E558E6"/>
    <w:rsid w:val="00E56C49"/>
    <w:rsid w:val="00E5795A"/>
    <w:rsid w:val="00E6015F"/>
    <w:rsid w:val="00E61274"/>
    <w:rsid w:val="00E62E66"/>
    <w:rsid w:val="00E641F9"/>
    <w:rsid w:val="00E6500B"/>
    <w:rsid w:val="00E66024"/>
    <w:rsid w:val="00E66819"/>
    <w:rsid w:val="00E6757D"/>
    <w:rsid w:val="00E71004"/>
    <w:rsid w:val="00E713D5"/>
    <w:rsid w:val="00E7140B"/>
    <w:rsid w:val="00E7159C"/>
    <w:rsid w:val="00E7183E"/>
    <w:rsid w:val="00E71ED2"/>
    <w:rsid w:val="00E722B5"/>
    <w:rsid w:val="00E740FD"/>
    <w:rsid w:val="00E74C1C"/>
    <w:rsid w:val="00E75450"/>
    <w:rsid w:val="00E8124E"/>
    <w:rsid w:val="00E81F73"/>
    <w:rsid w:val="00E8270D"/>
    <w:rsid w:val="00E82A5D"/>
    <w:rsid w:val="00E82B6A"/>
    <w:rsid w:val="00E82F0B"/>
    <w:rsid w:val="00E833D5"/>
    <w:rsid w:val="00E835E9"/>
    <w:rsid w:val="00E83CAA"/>
    <w:rsid w:val="00E86417"/>
    <w:rsid w:val="00E87F77"/>
    <w:rsid w:val="00E91447"/>
    <w:rsid w:val="00E92560"/>
    <w:rsid w:val="00E92EBF"/>
    <w:rsid w:val="00E94D43"/>
    <w:rsid w:val="00E96F56"/>
    <w:rsid w:val="00E97D46"/>
    <w:rsid w:val="00E97EA3"/>
    <w:rsid w:val="00EA09EA"/>
    <w:rsid w:val="00EA0CBE"/>
    <w:rsid w:val="00EA0FD3"/>
    <w:rsid w:val="00EA122E"/>
    <w:rsid w:val="00EA1238"/>
    <w:rsid w:val="00EA213C"/>
    <w:rsid w:val="00EA43FA"/>
    <w:rsid w:val="00EA4426"/>
    <w:rsid w:val="00EA44EF"/>
    <w:rsid w:val="00EB00FE"/>
    <w:rsid w:val="00EB035C"/>
    <w:rsid w:val="00EB0737"/>
    <w:rsid w:val="00EB23A0"/>
    <w:rsid w:val="00EB546C"/>
    <w:rsid w:val="00EB56BF"/>
    <w:rsid w:val="00EB6E59"/>
    <w:rsid w:val="00EB7DD3"/>
    <w:rsid w:val="00EC009B"/>
    <w:rsid w:val="00EC01B3"/>
    <w:rsid w:val="00EC05B8"/>
    <w:rsid w:val="00EC099A"/>
    <w:rsid w:val="00EC0FF4"/>
    <w:rsid w:val="00EC2353"/>
    <w:rsid w:val="00EC2FEF"/>
    <w:rsid w:val="00EC40BD"/>
    <w:rsid w:val="00EC624A"/>
    <w:rsid w:val="00ED1B38"/>
    <w:rsid w:val="00ED1C21"/>
    <w:rsid w:val="00ED2031"/>
    <w:rsid w:val="00ED20A2"/>
    <w:rsid w:val="00ED2209"/>
    <w:rsid w:val="00ED2354"/>
    <w:rsid w:val="00ED386D"/>
    <w:rsid w:val="00ED3B1B"/>
    <w:rsid w:val="00ED64D8"/>
    <w:rsid w:val="00ED77D9"/>
    <w:rsid w:val="00EE0A9B"/>
    <w:rsid w:val="00EE1ACB"/>
    <w:rsid w:val="00EE1C19"/>
    <w:rsid w:val="00EE1D51"/>
    <w:rsid w:val="00EE20B1"/>
    <w:rsid w:val="00EE241F"/>
    <w:rsid w:val="00EE3B13"/>
    <w:rsid w:val="00EE4032"/>
    <w:rsid w:val="00EF06FC"/>
    <w:rsid w:val="00EF0721"/>
    <w:rsid w:val="00EF290C"/>
    <w:rsid w:val="00EF3F24"/>
    <w:rsid w:val="00EF44E7"/>
    <w:rsid w:val="00EF486E"/>
    <w:rsid w:val="00EF6364"/>
    <w:rsid w:val="00EF7AEA"/>
    <w:rsid w:val="00EF7E82"/>
    <w:rsid w:val="00F0066D"/>
    <w:rsid w:val="00F00736"/>
    <w:rsid w:val="00F00B6F"/>
    <w:rsid w:val="00F032A8"/>
    <w:rsid w:val="00F06CBA"/>
    <w:rsid w:val="00F06CD7"/>
    <w:rsid w:val="00F100A1"/>
    <w:rsid w:val="00F108F7"/>
    <w:rsid w:val="00F1116B"/>
    <w:rsid w:val="00F124AB"/>
    <w:rsid w:val="00F12828"/>
    <w:rsid w:val="00F1366F"/>
    <w:rsid w:val="00F137D5"/>
    <w:rsid w:val="00F13C0D"/>
    <w:rsid w:val="00F144EE"/>
    <w:rsid w:val="00F14FEA"/>
    <w:rsid w:val="00F15937"/>
    <w:rsid w:val="00F165E8"/>
    <w:rsid w:val="00F16AB7"/>
    <w:rsid w:val="00F2050B"/>
    <w:rsid w:val="00F20EEC"/>
    <w:rsid w:val="00F22B56"/>
    <w:rsid w:val="00F23DEF"/>
    <w:rsid w:val="00F24008"/>
    <w:rsid w:val="00F24ADB"/>
    <w:rsid w:val="00F271EE"/>
    <w:rsid w:val="00F2743F"/>
    <w:rsid w:val="00F27EC7"/>
    <w:rsid w:val="00F307BB"/>
    <w:rsid w:val="00F31321"/>
    <w:rsid w:val="00F322B0"/>
    <w:rsid w:val="00F33BBD"/>
    <w:rsid w:val="00F34171"/>
    <w:rsid w:val="00F34720"/>
    <w:rsid w:val="00F349CA"/>
    <w:rsid w:val="00F3739A"/>
    <w:rsid w:val="00F373F5"/>
    <w:rsid w:val="00F37430"/>
    <w:rsid w:val="00F378D1"/>
    <w:rsid w:val="00F40FF6"/>
    <w:rsid w:val="00F41D4F"/>
    <w:rsid w:val="00F42F68"/>
    <w:rsid w:val="00F43271"/>
    <w:rsid w:val="00F43D32"/>
    <w:rsid w:val="00F4549A"/>
    <w:rsid w:val="00F45956"/>
    <w:rsid w:val="00F45CF9"/>
    <w:rsid w:val="00F47949"/>
    <w:rsid w:val="00F51D27"/>
    <w:rsid w:val="00F53AE7"/>
    <w:rsid w:val="00F54F46"/>
    <w:rsid w:val="00F55650"/>
    <w:rsid w:val="00F564F1"/>
    <w:rsid w:val="00F56AA5"/>
    <w:rsid w:val="00F6186F"/>
    <w:rsid w:val="00F61ECA"/>
    <w:rsid w:val="00F61FB0"/>
    <w:rsid w:val="00F62077"/>
    <w:rsid w:val="00F63337"/>
    <w:rsid w:val="00F65942"/>
    <w:rsid w:val="00F67153"/>
    <w:rsid w:val="00F673DD"/>
    <w:rsid w:val="00F67EFE"/>
    <w:rsid w:val="00F701D4"/>
    <w:rsid w:val="00F704AF"/>
    <w:rsid w:val="00F72D5D"/>
    <w:rsid w:val="00F73B70"/>
    <w:rsid w:val="00F740DB"/>
    <w:rsid w:val="00F764E1"/>
    <w:rsid w:val="00F77603"/>
    <w:rsid w:val="00F80C80"/>
    <w:rsid w:val="00F82E8E"/>
    <w:rsid w:val="00F84199"/>
    <w:rsid w:val="00F8455D"/>
    <w:rsid w:val="00F8460D"/>
    <w:rsid w:val="00F84CFE"/>
    <w:rsid w:val="00F84E39"/>
    <w:rsid w:val="00F85C23"/>
    <w:rsid w:val="00F87440"/>
    <w:rsid w:val="00F901B3"/>
    <w:rsid w:val="00F9030D"/>
    <w:rsid w:val="00F906FC"/>
    <w:rsid w:val="00F92576"/>
    <w:rsid w:val="00F936C4"/>
    <w:rsid w:val="00F9538F"/>
    <w:rsid w:val="00F95928"/>
    <w:rsid w:val="00F95F8E"/>
    <w:rsid w:val="00F96168"/>
    <w:rsid w:val="00F96DA9"/>
    <w:rsid w:val="00F96DCA"/>
    <w:rsid w:val="00FA1344"/>
    <w:rsid w:val="00FA211F"/>
    <w:rsid w:val="00FA284C"/>
    <w:rsid w:val="00FA3C68"/>
    <w:rsid w:val="00FA5E57"/>
    <w:rsid w:val="00FB08CE"/>
    <w:rsid w:val="00FB0A8B"/>
    <w:rsid w:val="00FB1486"/>
    <w:rsid w:val="00FB3C52"/>
    <w:rsid w:val="00FB4599"/>
    <w:rsid w:val="00FB4CE3"/>
    <w:rsid w:val="00FB5402"/>
    <w:rsid w:val="00FB6591"/>
    <w:rsid w:val="00FB792C"/>
    <w:rsid w:val="00FC21ED"/>
    <w:rsid w:val="00FC2236"/>
    <w:rsid w:val="00FC3639"/>
    <w:rsid w:val="00FC4008"/>
    <w:rsid w:val="00FD079C"/>
    <w:rsid w:val="00FD0851"/>
    <w:rsid w:val="00FD47E2"/>
    <w:rsid w:val="00FD57BC"/>
    <w:rsid w:val="00FD6075"/>
    <w:rsid w:val="00FD62FB"/>
    <w:rsid w:val="00FD6AD2"/>
    <w:rsid w:val="00FD6DFD"/>
    <w:rsid w:val="00FD6E35"/>
    <w:rsid w:val="00FD77E6"/>
    <w:rsid w:val="00FD79EA"/>
    <w:rsid w:val="00FD7F7E"/>
    <w:rsid w:val="00FE09CB"/>
    <w:rsid w:val="00FE2D9B"/>
    <w:rsid w:val="00FE3D4C"/>
    <w:rsid w:val="00FE4363"/>
    <w:rsid w:val="00FF0343"/>
    <w:rsid w:val="00FF05F8"/>
    <w:rsid w:val="00FF0A60"/>
    <w:rsid w:val="00FF0A79"/>
    <w:rsid w:val="00FF129B"/>
    <w:rsid w:val="00FF2751"/>
    <w:rsid w:val="00FF4497"/>
    <w:rsid w:val="00FF47B7"/>
    <w:rsid w:val="00FF5DE3"/>
    <w:rsid w:val="00FF6D3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310F81"/>
  <w15:docId w15:val="{6FAFD79B-FE18-4A1D-A173-0B8A67FF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1A"/>
    <w:pPr>
      <w:spacing w:line="360" w:lineRule="auto"/>
      <w:jc w:val="both"/>
    </w:pPr>
    <w:rPr>
      <w:rFonts w:ascii="Times New Roman" w:eastAsiaTheme="minorHAnsi" w:hAnsi="Times New Roman" w:cs="Times New Roman"/>
      <w:lang w:val="en-GB"/>
    </w:rPr>
  </w:style>
  <w:style w:type="paragraph" w:styleId="Overskrift1">
    <w:name w:val="heading 1"/>
    <w:basedOn w:val="Normal"/>
    <w:next w:val="Normal"/>
    <w:link w:val="Overskrift1Tegn"/>
    <w:uiPriority w:val="9"/>
    <w:qFormat/>
    <w:rsid w:val="008A3F9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320216"/>
    <w:pPr>
      <w:keepNext/>
      <w:keepLines/>
      <w:numPr>
        <w:ilvl w:val="1"/>
        <w:numId w:val="9"/>
      </w:numPr>
      <w:outlineLvl w:val="1"/>
    </w:pPr>
    <w:rPr>
      <w:rFonts w:eastAsiaTheme="majorEastAsia"/>
      <w:b/>
      <w:bCs/>
    </w:rPr>
  </w:style>
  <w:style w:type="paragraph" w:styleId="Overskrift3">
    <w:name w:val="heading 3"/>
    <w:basedOn w:val="Normal"/>
    <w:next w:val="Normal"/>
    <w:link w:val="Overskrift3Tegn"/>
    <w:uiPriority w:val="9"/>
    <w:unhideWhenUsed/>
    <w:qFormat/>
    <w:rsid w:val="00A23E17"/>
    <w:pPr>
      <w:keepNext/>
      <w:keepLines/>
      <w:numPr>
        <w:ilvl w:val="2"/>
        <w:numId w:val="9"/>
      </w:numPr>
      <w:spacing w:before="200"/>
      <w:outlineLvl w:val="2"/>
    </w:pPr>
    <w:rPr>
      <w:b/>
      <w:bCs/>
      <w:i/>
    </w:rPr>
  </w:style>
  <w:style w:type="paragraph" w:styleId="Overskrift4">
    <w:name w:val="heading 4"/>
    <w:basedOn w:val="Normal"/>
    <w:link w:val="Overskrift4Tegn"/>
    <w:uiPriority w:val="9"/>
    <w:qFormat/>
    <w:rsid w:val="007E5BA7"/>
    <w:pPr>
      <w:numPr>
        <w:ilvl w:val="3"/>
        <w:numId w:val="9"/>
      </w:numPr>
      <w:spacing w:before="100" w:beforeAutospacing="1" w:after="100" w:afterAutospacing="1"/>
      <w:outlineLvl w:val="3"/>
    </w:pPr>
    <w:rPr>
      <w:rFonts w:ascii="Times" w:hAnsi="Times"/>
      <w:b/>
      <w:bCs/>
      <w:i/>
    </w:rPr>
  </w:style>
  <w:style w:type="paragraph" w:styleId="Overskrift5">
    <w:name w:val="heading 5"/>
    <w:basedOn w:val="Normal"/>
    <w:next w:val="Normal"/>
    <w:link w:val="Overskrift5Tegn"/>
    <w:uiPriority w:val="9"/>
    <w:unhideWhenUsed/>
    <w:qFormat/>
    <w:rsid w:val="00BB0DBC"/>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D7391"/>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9D7391"/>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9D7391"/>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D7391"/>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D6DFD"/>
    <w:pPr>
      <w:ind w:left="720"/>
      <w:contextualSpacing/>
    </w:pPr>
  </w:style>
  <w:style w:type="character" w:customStyle="1" w:styleId="Overskrift2Tegn">
    <w:name w:val="Overskrift 2 Tegn"/>
    <w:basedOn w:val="Standardskrifttypeiafsnit"/>
    <w:link w:val="Overskrift2"/>
    <w:uiPriority w:val="9"/>
    <w:rsid w:val="00320216"/>
    <w:rPr>
      <w:rFonts w:ascii="Times New Roman" w:eastAsiaTheme="majorEastAsia" w:hAnsi="Times New Roman" w:cs="Times New Roman"/>
      <w:b/>
      <w:bCs/>
      <w:lang w:val="en-GB"/>
    </w:rPr>
  </w:style>
  <w:style w:type="character" w:customStyle="1" w:styleId="Overskrift3Tegn">
    <w:name w:val="Overskrift 3 Tegn"/>
    <w:basedOn w:val="Standardskrifttypeiafsnit"/>
    <w:link w:val="Overskrift3"/>
    <w:uiPriority w:val="9"/>
    <w:rsid w:val="00A23E17"/>
    <w:rPr>
      <w:rFonts w:ascii="Times New Roman" w:hAnsi="Times New Roman" w:cs="Times New Roman"/>
      <w:b/>
      <w:bCs/>
      <w:i/>
      <w:lang w:val="en-GB"/>
    </w:rPr>
  </w:style>
  <w:style w:type="character" w:customStyle="1" w:styleId="Overskrift4Tegn">
    <w:name w:val="Overskrift 4 Tegn"/>
    <w:basedOn w:val="Standardskrifttypeiafsnit"/>
    <w:link w:val="Overskrift4"/>
    <w:uiPriority w:val="9"/>
    <w:rsid w:val="007E5BA7"/>
    <w:rPr>
      <w:rFonts w:ascii="Times" w:hAnsi="Times"/>
      <w:b/>
      <w:bCs/>
      <w:i/>
    </w:rPr>
  </w:style>
  <w:style w:type="paragraph" w:styleId="Markeringsbobletekst">
    <w:name w:val="Balloon Text"/>
    <w:basedOn w:val="Normal"/>
    <w:link w:val="MarkeringsbobletekstTegn"/>
    <w:uiPriority w:val="99"/>
    <w:semiHidden/>
    <w:unhideWhenUsed/>
    <w:rsid w:val="007E5BA7"/>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7E5BA7"/>
    <w:rPr>
      <w:rFonts w:ascii="Lucida Grande" w:hAnsi="Lucida Grande" w:cs="Lucida Grande"/>
      <w:sz w:val="18"/>
      <w:szCs w:val="18"/>
    </w:rPr>
  </w:style>
  <w:style w:type="character" w:styleId="Hyperlink">
    <w:name w:val="Hyperlink"/>
    <w:basedOn w:val="Standardskrifttypeiafsnit"/>
    <w:uiPriority w:val="99"/>
    <w:unhideWhenUsed/>
    <w:rsid w:val="008F1A15"/>
    <w:rPr>
      <w:color w:val="0000FF"/>
      <w:u w:val="single"/>
    </w:rPr>
  </w:style>
  <w:style w:type="character" w:customStyle="1" w:styleId="Overskrift1Tegn">
    <w:name w:val="Overskrift 1 Tegn"/>
    <w:basedOn w:val="Standardskrifttypeiafsnit"/>
    <w:link w:val="Overskrift1"/>
    <w:uiPriority w:val="9"/>
    <w:rsid w:val="008A3F95"/>
    <w:rPr>
      <w:rFonts w:asciiTheme="majorHAnsi" w:eastAsiaTheme="majorEastAsia" w:hAnsiTheme="majorHAnsi" w:cstheme="majorBidi"/>
      <w:b/>
      <w:bCs/>
      <w:color w:val="345A8A" w:themeColor="accent1" w:themeShade="B5"/>
      <w:sz w:val="32"/>
      <w:szCs w:val="32"/>
    </w:rPr>
  </w:style>
  <w:style w:type="paragraph" w:styleId="Indholdsfortegnelse1">
    <w:name w:val="toc 1"/>
    <w:basedOn w:val="Normal"/>
    <w:next w:val="Normal"/>
    <w:autoRedefine/>
    <w:uiPriority w:val="39"/>
    <w:unhideWhenUsed/>
    <w:rsid w:val="00EE1ACB"/>
    <w:pPr>
      <w:tabs>
        <w:tab w:val="right" w:leader="dot" w:pos="8290"/>
      </w:tabs>
    </w:pPr>
    <w:rPr>
      <w:b/>
    </w:rPr>
  </w:style>
  <w:style w:type="paragraph" w:styleId="Indholdsfortegnelse2">
    <w:name w:val="toc 2"/>
    <w:basedOn w:val="Normal"/>
    <w:next w:val="Normal"/>
    <w:autoRedefine/>
    <w:uiPriority w:val="39"/>
    <w:unhideWhenUsed/>
    <w:rsid w:val="00582578"/>
    <w:pPr>
      <w:tabs>
        <w:tab w:val="right" w:leader="dot" w:pos="8296"/>
      </w:tabs>
      <w:ind w:left="240"/>
    </w:pPr>
    <w:rPr>
      <w:b/>
      <w:noProof/>
      <w:sz w:val="22"/>
      <w:szCs w:val="22"/>
    </w:rPr>
  </w:style>
  <w:style w:type="paragraph" w:styleId="Indholdsfortegnelse3">
    <w:name w:val="toc 3"/>
    <w:basedOn w:val="Normal"/>
    <w:next w:val="Normal"/>
    <w:autoRedefine/>
    <w:uiPriority w:val="39"/>
    <w:unhideWhenUsed/>
    <w:rsid w:val="00A01C41"/>
    <w:pPr>
      <w:ind w:left="480"/>
    </w:pPr>
    <w:rPr>
      <w:sz w:val="22"/>
      <w:szCs w:val="22"/>
    </w:rPr>
  </w:style>
  <w:style w:type="paragraph" w:styleId="Indholdsfortegnelse4">
    <w:name w:val="toc 4"/>
    <w:basedOn w:val="Normal"/>
    <w:next w:val="Normal"/>
    <w:autoRedefine/>
    <w:uiPriority w:val="39"/>
    <w:unhideWhenUsed/>
    <w:rsid w:val="00A01C41"/>
    <w:pPr>
      <w:ind w:left="720"/>
    </w:pPr>
    <w:rPr>
      <w:sz w:val="20"/>
      <w:szCs w:val="20"/>
    </w:rPr>
  </w:style>
  <w:style w:type="paragraph" w:styleId="Indholdsfortegnelse5">
    <w:name w:val="toc 5"/>
    <w:basedOn w:val="Normal"/>
    <w:next w:val="Normal"/>
    <w:autoRedefine/>
    <w:uiPriority w:val="39"/>
    <w:unhideWhenUsed/>
    <w:rsid w:val="00A01C41"/>
    <w:pPr>
      <w:ind w:left="960"/>
    </w:pPr>
    <w:rPr>
      <w:sz w:val="20"/>
      <w:szCs w:val="20"/>
    </w:rPr>
  </w:style>
  <w:style w:type="paragraph" w:styleId="Indholdsfortegnelse6">
    <w:name w:val="toc 6"/>
    <w:basedOn w:val="Normal"/>
    <w:next w:val="Normal"/>
    <w:autoRedefine/>
    <w:uiPriority w:val="39"/>
    <w:unhideWhenUsed/>
    <w:rsid w:val="00A01C41"/>
    <w:pPr>
      <w:ind w:left="1200"/>
    </w:pPr>
    <w:rPr>
      <w:sz w:val="20"/>
      <w:szCs w:val="20"/>
    </w:rPr>
  </w:style>
  <w:style w:type="paragraph" w:styleId="Indholdsfortegnelse7">
    <w:name w:val="toc 7"/>
    <w:basedOn w:val="Normal"/>
    <w:next w:val="Normal"/>
    <w:autoRedefine/>
    <w:uiPriority w:val="39"/>
    <w:unhideWhenUsed/>
    <w:rsid w:val="00A01C41"/>
    <w:pPr>
      <w:ind w:left="1440"/>
    </w:pPr>
    <w:rPr>
      <w:sz w:val="20"/>
      <w:szCs w:val="20"/>
    </w:rPr>
  </w:style>
  <w:style w:type="paragraph" w:styleId="Indholdsfortegnelse8">
    <w:name w:val="toc 8"/>
    <w:basedOn w:val="Normal"/>
    <w:next w:val="Normal"/>
    <w:autoRedefine/>
    <w:uiPriority w:val="39"/>
    <w:unhideWhenUsed/>
    <w:rsid w:val="00A01C41"/>
    <w:pPr>
      <w:ind w:left="1680"/>
    </w:pPr>
    <w:rPr>
      <w:sz w:val="20"/>
      <w:szCs w:val="20"/>
    </w:rPr>
  </w:style>
  <w:style w:type="paragraph" w:styleId="Indholdsfortegnelse9">
    <w:name w:val="toc 9"/>
    <w:basedOn w:val="Normal"/>
    <w:next w:val="Normal"/>
    <w:autoRedefine/>
    <w:uiPriority w:val="39"/>
    <w:unhideWhenUsed/>
    <w:rsid w:val="00A01C41"/>
    <w:pPr>
      <w:ind w:left="1920"/>
    </w:pPr>
    <w:rPr>
      <w:sz w:val="20"/>
      <w:szCs w:val="20"/>
    </w:rPr>
  </w:style>
  <w:style w:type="character" w:customStyle="1" w:styleId="Overskrift5Tegn">
    <w:name w:val="Overskrift 5 Tegn"/>
    <w:basedOn w:val="Standardskrifttypeiafsnit"/>
    <w:link w:val="Overskrift5"/>
    <w:uiPriority w:val="9"/>
    <w:rsid w:val="00BB0DBC"/>
    <w:rPr>
      <w:rFonts w:asciiTheme="majorHAnsi" w:eastAsiaTheme="majorEastAsia" w:hAnsiTheme="majorHAnsi" w:cstheme="majorBidi"/>
      <w:color w:val="243F60" w:themeColor="accent1" w:themeShade="7F"/>
    </w:rPr>
  </w:style>
  <w:style w:type="character" w:styleId="Kommentarhenvisning">
    <w:name w:val="annotation reference"/>
    <w:basedOn w:val="Standardskrifttypeiafsnit"/>
    <w:uiPriority w:val="99"/>
    <w:semiHidden/>
    <w:unhideWhenUsed/>
    <w:rsid w:val="0028244C"/>
    <w:rPr>
      <w:sz w:val="18"/>
      <w:szCs w:val="18"/>
    </w:rPr>
  </w:style>
  <w:style w:type="paragraph" w:styleId="Kommentartekst">
    <w:name w:val="annotation text"/>
    <w:basedOn w:val="Normal"/>
    <w:link w:val="KommentartekstTegn"/>
    <w:uiPriority w:val="99"/>
    <w:unhideWhenUsed/>
    <w:rsid w:val="0028244C"/>
  </w:style>
  <w:style w:type="character" w:customStyle="1" w:styleId="KommentartekstTegn">
    <w:name w:val="Kommentartekst Tegn"/>
    <w:basedOn w:val="Standardskrifttypeiafsnit"/>
    <w:link w:val="Kommentartekst"/>
    <w:uiPriority w:val="99"/>
    <w:rsid w:val="0028244C"/>
  </w:style>
  <w:style w:type="paragraph" w:styleId="Kommentaremne">
    <w:name w:val="annotation subject"/>
    <w:basedOn w:val="Kommentartekst"/>
    <w:next w:val="Kommentartekst"/>
    <w:link w:val="KommentaremneTegn"/>
    <w:uiPriority w:val="99"/>
    <w:semiHidden/>
    <w:unhideWhenUsed/>
    <w:rsid w:val="0028244C"/>
    <w:rPr>
      <w:b/>
      <w:bCs/>
      <w:sz w:val="20"/>
      <w:szCs w:val="20"/>
    </w:rPr>
  </w:style>
  <w:style w:type="character" w:customStyle="1" w:styleId="KommentaremneTegn">
    <w:name w:val="Kommentaremne Tegn"/>
    <w:basedOn w:val="KommentartekstTegn"/>
    <w:link w:val="Kommentaremne"/>
    <w:uiPriority w:val="99"/>
    <w:semiHidden/>
    <w:rsid w:val="0028244C"/>
    <w:rPr>
      <w:b/>
      <w:bCs/>
      <w:sz w:val="20"/>
      <w:szCs w:val="20"/>
    </w:rPr>
  </w:style>
  <w:style w:type="paragraph" w:styleId="Sidefod">
    <w:name w:val="footer"/>
    <w:basedOn w:val="Normal"/>
    <w:link w:val="SidefodTegn"/>
    <w:uiPriority w:val="99"/>
    <w:unhideWhenUsed/>
    <w:rsid w:val="00E7140B"/>
    <w:pPr>
      <w:tabs>
        <w:tab w:val="center" w:pos="4819"/>
        <w:tab w:val="right" w:pos="9638"/>
      </w:tabs>
    </w:pPr>
  </w:style>
  <w:style w:type="character" w:customStyle="1" w:styleId="SidefodTegn">
    <w:name w:val="Sidefod Tegn"/>
    <w:basedOn w:val="Standardskrifttypeiafsnit"/>
    <w:link w:val="Sidefod"/>
    <w:uiPriority w:val="99"/>
    <w:rsid w:val="00E7140B"/>
  </w:style>
  <w:style w:type="character" w:styleId="Sidetal">
    <w:name w:val="page number"/>
    <w:basedOn w:val="Standardskrifttypeiafsnit"/>
    <w:uiPriority w:val="99"/>
    <w:semiHidden/>
    <w:unhideWhenUsed/>
    <w:rsid w:val="00E7140B"/>
  </w:style>
  <w:style w:type="paragraph" w:styleId="NormalWeb">
    <w:name w:val="Normal (Web)"/>
    <w:basedOn w:val="Normal"/>
    <w:uiPriority w:val="99"/>
    <w:unhideWhenUsed/>
    <w:rsid w:val="006D43FD"/>
    <w:pPr>
      <w:spacing w:before="100" w:beforeAutospacing="1" w:after="100" w:afterAutospacing="1"/>
    </w:pPr>
    <w:rPr>
      <w:rFonts w:eastAsia="Times New Roman"/>
      <w:lang w:val="da-DK" w:eastAsia="da-DK"/>
    </w:rPr>
  </w:style>
  <w:style w:type="paragraph" w:styleId="Ingenafstand">
    <w:name w:val="No Spacing"/>
    <w:uiPriority w:val="1"/>
    <w:qFormat/>
    <w:rsid w:val="002E2B11"/>
    <w:rPr>
      <w:rFonts w:eastAsiaTheme="minorHAnsi"/>
      <w:sz w:val="22"/>
      <w:szCs w:val="22"/>
      <w:lang w:val="da-DK"/>
    </w:rPr>
  </w:style>
  <w:style w:type="character" w:customStyle="1" w:styleId="current-selection">
    <w:name w:val="current-selection"/>
    <w:basedOn w:val="Standardskrifttypeiafsnit"/>
    <w:rsid w:val="00F45956"/>
  </w:style>
  <w:style w:type="character" w:customStyle="1" w:styleId="a">
    <w:name w:val="_"/>
    <w:basedOn w:val="Standardskrifttypeiafsnit"/>
    <w:rsid w:val="00F45956"/>
  </w:style>
  <w:style w:type="character" w:customStyle="1" w:styleId="enhanced-reference">
    <w:name w:val="enhanced-reference"/>
    <w:basedOn w:val="Standardskrifttypeiafsnit"/>
    <w:rsid w:val="007767CE"/>
  </w:style>
  <w:style w:type="character" w:customStyle="1" w:styleId="ff5">
    <w:name w:val="ff5"/>
    <w:basedOn w:val="Standardskrifttypeiafsnit"/>
    <w:rsid w:val="009E29C3"/>
  </w:style>
  <w:style w:type="character" w:customStyle="1" w:styleId="ff6">
    <w:name w:val="ff6"/>
    <w:basedOn w:val="Standardskrifttypeiafsnit"/>
    <w:rsid w:val="009E29C3"/>
  </w:style>
  <w:style w:type="paragraph" w:styleId="Korrektur">
    <w:name w:val="Revision"/>
    <w:hidden/>
    <w:uiPriority w:val="99"/>
    <w:semiHidden/>
    <w:rsid w:val="00452414"/>
  </w:style>
  <w:style w:type="character" w:customStyle="1" w:styleId="hps">
    <w:name w:val="hps"/>
    <w:basedOn w:val="Standardskrifttypeiafsnit"/>
    <w:rsid w:val="00C82EAA"/>
  </w:style>
  <w:style w:type="character" w:customStyle="1" w:styleId="highlight">
    <w:name w:val="highlight"/>
    <w:basedOn w:val="Standardskrifttypeiafsnit"/>
    <w:rsid w:val="00BB1F8E"/>
  </w:style>
  <w:style w:type="character" w:customStyle="1" w:styleId="ff9">
    <w:name w:val="ff9"/>
    <w:basedOn w:val="Standardskrifttypeiafsnit"/>
    <w:rsid w:val="00BB1F8E"/>
  </w:style>
  <w:style w:type="character" w:customStyle="1" w:styleId="enhanced-author">
    <w:name w:val="enhanced-author"/>
    <w:basedOn w:val="Standardskrifttypeiafsnit"/>
    <w:rsid w:val="00BB1F8E"/>
  </w:style>
  <w:style w:type="character" w:styleId="Strk">
    <w:name w:val="Strong"/>
    <w:basedOn w:val="Standardskrifttypeiafsnit"/>
    <w:uiPriority w:val="22"/>
    <w:qFormat/>
    <w:rsid w:val="00745B75"/>
    <w:rPr>
      <w:b/>
      <w:bCs/>
    </w:rPr>
  </w:style>
  <w:style w:type="table" w:styleId="Tabel-Gitter">
    <w:name w:val="Table Grid"/>
    <w:basedOn w:val="Tabel-Normal"/>
    <w:uiPriority w:val="59"/>
    <w:rsid w:val="004A7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F7D82"/>
    <w:pPr>
      <w:tabs>
        <w:tab w:val="center" w:pos="4819"/>
        <w:tab w:val="right" w:pos="9638"/>
      </w:tabs>
    </w:pPr>
  </w:style>
  <w:style w:type="character" w:customStyle="1" w:styleId="SidehovedTegn">
    <w:name w:val="Sidehoved Tegn"/>
    <w:basedOn w:val="Standardskrifttypeiafsnit"/>
    <w:link w:val="Sidehoved"/>
    <w:uiPriority w:val="99"/>
    <w:rsid w:val="001F7D82"/>
  </w:style>
  <w:style w:type="table" w:styleId="Lysliste-farve1">
    <w:name w:val="Light List Accent 1"/>
    <w:basedOn w:val="Tabel-Normal"/>
    <w:uiPriority w:val="61"/>
    <w:rsid w:val="00FF0A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skygge-fremhvningsfarve5">
    <w:name w:val="Light Shading Accent 5"/>
    <w:basedOn w:val="Tabel-Normal"/>
    <w:uiPriority w:val="60"/>
    <w:rsid w:val="00FF0A6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tgitter-farve1">
    <w:name w:val="Light Grid Accent 1"/>
    <w:basedOn w:val="Tabel-Normal"/>
    <w:uiPriority w:val="62"/>
    <w:rsid w:val="00FF0A6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kygge2-farve1">
    <w:name w:val="Medium Shading 2 Accent 1"/>
    <w:basedOn w:val="Tabel-Normal"/>
    <w:uiPriority w:val="64"/>
    <w:rsid w:val="00FF0A6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itter1-fremhvningsfarve1">
    <w:name w:val="Medium Grid 1 Accent 1"/>
    <w:basedOn w:val="Tabel-Normal"/>
    <w:uiPriority w:val="67"/>
    <w:rsid w:val="00FF0A6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3-fremhvningsfarve1">
    <w:name w:val="Medium Grid 3 Accent 1"/>
    <w:basedOn w:val="Tabel-Normal"/>
    <w:uiPriority w:val="69"/>
    <w:rsid w:val="00FF0A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Farvetgitter-fremhvningsfarve1">
    <w:name w:val="Colorful Grid Accent 1"/>
    <w:basedOn w:val="Tabel-Normal"/>
    <w:uiPriority w:val="73"/>
    <w:rsid w:val="00FF0A6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5C2221"/>
    <w:pPr>
      <w:widowControl w:val="0"/>
      <w:autoSpaceDE w:val="0"/>
      <w:autoSpaceDN w:val="0"/>
      <w:adjustRightInd w:val="0"/>
    </w:pPr>
    <w:rPr>
      <w:rFonts w:ascii="Times New Roman" w:hAnsi="Times New Roman" w:cs="Times New Roman"/>
      <w:color w:val="000000"/>
    </w:rPr>
  </w:style>
  <w:style w:type="character" w:customStyle="1" w:styleId="shorttext">
    <w:name w:val="short_text"/>
    <w:basedOn w:val="Standardskrifttypeiafsnit"/>
    <w:rsid w:val="00382D86"/>
  </w:style>
  <w:style w:type="character" w:customStyle="1" w:styleId="st">
    <w:name w:val="st"/>
    <w:basedOn w:val="Standardskrifttypeiafsnit"/>
    <w:rsid w:val="00CE7E87"/>
  </w:style>
  <w:style w:type="paragraph" w:customStyle="1" w:styleId="ecxmsonormal">
    <w:name w:val="ecxmsonormal"/>
    <w:basedOn w:val="Normal"/>
    <w:rsid w:val="00B70C98"/>
    <w:pPr>
      <w:spacing w:before="100" w:beforeAutospacing="1" w:after="100" w:afterAutospacing="1"/>
    </w:pPr>
    <w:rPr>
      <w:rFonts w:ascii="Times" w:hAnsi="Times"/>
      <w:sz w:val="20"/>
      <w:szCs w:val="20"/>
      <w:lang w:val="da-DK" w:eastAsia="da-DK"/>
    </w:rPr>
  </w:style>
  <w:style w:type="character" w:styleId="Fremhv">
    <w:name w:val="Emphasis"/>
    <w:basedOn w:val="Standardskrifttypeiafsnit"/>
    <w:uiPriority w:val="20"/>
    <w:qFormat/>
    <w:rsid w:val="008721EA"/>
    <w:rPr>
      <w:i/>
      <w:iCs/>
    </w:rPr>
  </w:style>
  <w:style w:type="character" w:customStyle="1" w:styleId="span9">
    <w:name w:val="span9"/>
    <w:basedOn w:val="Standardskrifttypeiafsnit"/>
    <w:rsid w:val="005B5BFA"/>
  </w:style>
  <w:style w:type="character" w:customStyle="1" w:styleId="font">
    <w:name w:val="font"/>
    <w:basedOn w:val="Standardskrifttypeiafsnit"/>
    <w:rsid w:val="0049435E"/>
  </w:style>
  <w:style w:type="character" w:customStyle="1" w:styleId="apple-converted-space">
    <w:name w:val="apple-converted-space"/>
    <w:basedOn w:val="Standardskrifttypeiafsnit"/>
    <w:rsid w:val="005C77B9"/>
  </w:style>
  <w:style w:type="paragraph" w:customStyle="1" w:styleId="desc">
    <w:name w:val="desc"/>
    <w:basedOn w:val="Normal"/>
    <w:rsid w:val="005C77B9"/>
    <w:pPr>
      <w:spacing w:before="100" w:beforeAutospacing="1" w:after="100" w:afterAutospacing="1"/>
    </w:pPr>
    <w:rPr>
      <w:rFonts w:eastAsia="Times New Roman"/>
      <w:lang w:val="da-DK" w:eastAsia="da-DK"/>
    </w:rPr>
  </w:style>
  <w:style w:type="character" w:customStyle="1" w:styleId="jrnl">
    <w:name w:val="jrnl"/>
    <w:basedOn w:val="Standardskrifttypeiafsnit"/>
    <w:rsid w:val="005C77B9"/>
  </w:style>
  <w:style w:type="paragraph" w:styleId="Opstilling-punkttegn">
    <w:name w:val="List Bullet"/>
    <w:basedOn w:val="Normal"/>
    <w:uiPriority w:val="99"/>
    <w:semiHidden/>
    <w:unhideWhenUsed/>
    <w:rsid w:val="00331B65"/>
    <w:pPr>
      <w:numPr>
        <w:numId w:val="3"/>
      </w:numPr>
      <w:contextualSpacing/>
    </w:pPr>
  </w:style>
  <w:style w:type="paragraph" w:styleId="Opstilling-talellerbogst">
    <w:name w:val="List Number"/>
    <w:basedOn w:val="Normal"/>
    <w:uiPriority w:val="99"/>
    <w:semiHidden/>
    <w:unhideWhenUsed/>
    <w:rsid w:val="00331B65"/>
    <w:pPr>
      <w:numPr>
        <w:numId w:val="4"/>
      </w:numPr>
      <w:contextualSpacing/>
    </w:pPr>
  </w:style>
  <w:style w:type="character" w:styleId="Pladsholdertekst">
    <w:name w:val="Placeholder Text"/>
    <w:basedOn w:val="Standardskrifttypeiafsnit"/>
    <w:uiPriority w:val="99"/>
    <w:semiHidden/>
    <w:rsid w:val="00A51620"/>
    <w:rPr>
      <w:color w:val="808080"/>
    </w:rPr>
  </w:style>
  <w:style w:type="table" w:customStyle="1" w:styleId="Gittertabel21">
    <w:name w:val="Gittertabel 21"/>
    <w:basedOn w:val="Tabel-Normal"/>
    <w:uiPriority w:val="47"/>
    <w:rsid w:val="001C79E3"/>
    <w:rPr>
      <w:rFonts w:eastAsiaTheme="minorHAnsi"/>
      <w:sz w:val="22"/>
      <w:szCs w:val="22"/>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2">
    <w:name w:val="Gittertabel 22"/>
    <w:basedOn w:val="Tabel-Normal"/>
    <w:uiPriority w:val="47"/>
    <w:rsid w:val="00903A62"/>
    <w:rPr>
      <w:rFonts w:eastAsiaTheme="minorHAnsi"/>
      <w:sz w:val="22"/>
      <w:szCs w:val="22"/>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lstomtale">
    <w:name w:val="Unresolved Mention"/>
    <w:basedOn w:val="Standardskrifttypeiafsnit"/>
    <w:uiPriority w:val="99"/>
    <w:semiHidden/>
    <w:unhideWhenUsed/>
    <w:rsid w:val="00F673DD"/>
    <w:rPr>
      <w:color w:val="605E5C"/>
      <w:shd w:val="clear" w:color="auto" w:fill="E1DFDD"/>
    </w:rPr>
  </w:style>
  <w:style w:type="character" w:customStyle="1" w:styleId="Overskrift6Tegn">
    <w:name w:val="Overskrift 6 Tegn"/>
    <w:basedOn w:val="Standardskrifttypeiafsnit"/>
    <w:link w:val="Overskrift6"/>
    <w:uiPriority w:val="9"/>
    <w:semiHidden/>
    <w:rsid w:val="009D7391"/>
    <w:rPr>
      <w:rFonts w:asciiTheme="majorHAnsi" w:eastAsiaTheme="majorEastAsia" w:hAnsiTheme="majorHAnsi" w:cstheme="majorBidi"/>
      <w:color w:val="243F60" w:themeColor="accent1" w:themeShade="7F"/>
    </w:rPr>
  </w:style>
  <w:style w:type="character" w:customStyle="1" w:styleId="Overskrift7Tegn">
    <w:name w:val="Overskrift 7 Tegn"/>
    <w:basedOn w:val="Standardskrifttypeiafsnit"/>
    <w:link w:val="Overskrift7"/>
    <w:uiPriority w:val="9"/>
    <w:semiHidden/>
    <w:rsid w:val="009D7391"/>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typeiafsnit"/>
    <w:link w:val="Overskrift8"/>
    <w:uiPriority w:val="9"/>
    <w:semiHidden/>
    <w:rsid w:val="009D73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D73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656">
      <w:bodyDiv w:val="1"/>
      <w:marLeft w:val="0"/>
      <w:marRight w:val="0"/>
      <w:marTop w:val="0"/>
      <w:marBottom w:val="0"/>
      <w:divBdr>
        <w:top w:val="none" w:sz="0" w:space="0" w:color="auto"/>
        <w:left w:val="none" w:sz="0" w:space="0" w:color="auto"/>
        <w:bottom w:val="none" w:sz="0" w:space="0" w:color="auto"/>
        <w:right w:val="none" w:sz="0" w:space="0" w:color="auto"/>
      </w:divBdr>
      <w:divsChild>
        <w:div w:id="763502570">
          <w:marLeft w:val="0"/>
          <w:marRight w:val="0"/>
          <w:marTop w:val="0"/>
          <w:marBottom w:val="0"/>
          <w:divBdr>
            <w:top w:val="none" w:sz="0" w:space="0" w:color="auto"/>
            <w:left w:val="none" w:sz="0" w:space="0" w:color="auto"/>
            <w:bottom w:val="none" w:sz="0" w:space="0" w:color="auto"/>
            <w:right w:val="none" w:sz="0" w:space="0" w:color="auto"/>
          </w:divBdr>
        </w:div>
        <w:div w:id="1812283977">
          <w:marLeft w:val="0"/>
          <w:marRight w:val="0"/>
          <w:marTop w:val="0"/>
          <w:marBottom w:val="0"/>
          <w:divBdr>
            <w:top w:val="none" w:sz="0" w:space="0" w:color="auto"/>
            <w:left w:val="none" w:sz="0" w:space="0" w:color="auto"/>
            <w:bottom w:val="none" w:sz="0" w:space="0" w:color="auto"/>
            <w:right w:val="none" w:sz="0" w:space="0" w:color="auto"/>
          </w:divBdr>
        </w:div>
      </w:divsChild>
    </w:div>
    <w:div w:id="123427403">
      <w:bodyDiv w:val="1"/>
      <w:marLeft w:val="0"/>
      <w:marRight w:val="0"/>
      <w:marTop w:val="0"/>
      <w:marBottom w:val="0"/>
      <w:divBdr>
        <w:top w:val="none" w:sz="0" w:space="0" w:color="auto"/>
        <w:left w:val="none" w:sz="0" w:space="0" w:color="auto"/>
        <w:bottom w:val="none" w:sz="0" w:space="0" w:color="auto"/>
        <w:right w:val="none" w:sz="0" w:space="0" w:color="auto"/>
      </w:divBdr>
    </w:div>
    <w:div w:id="142088665">
      <w:bodyDiv w:val="1"/>
      <w:marLeft w:val="0"/>
      <w:marRight w:val="0"/>
      <w:marTop w:val="0"/>
      <w:marBottom w:val="0"/>
      <w:divBdr>
        <w:top w:val="none" w:sz="0" w:space="0" w:color="auto"/>
        <w:left w:val="none" w:sz="0" w:space="0" w:color="auto"/>
        <w:bottom w:val="none" w:sz="0" w:space="0" w:color="auto"/>
        <w:right w:val="none" w:sz="0" w:space="0" w:color="auto"/>
      </w:divBdr>
    </w:div>
    <w:div w:id="173568164">
      <w:bodyDiv w:val="1"/>
      <w:marLeft w:val="0"/>
      <w:marRight w:val="0"/>
      <w:marTop w:val="0"/>
      <w:marBottom w:val="0"/>
      <w:divBdr>
        <w:top w:val="none" w:sz="0" w:space="0" w:color="auto"/>
        <w:left w:val="none" w:sz="0" w:space="0" w:color="auto"/>
        <w:bottom w:val="none" w:sz="0" w:space="0" w:color="auto"/>
        <w:right w:val="none" w:sz="0" w:space="0" w:color="auto"/>
      </w:divBdr>
    </w:div>
    <w:div w:id="203948100">
      <w:bodyDiv w:val="1"/>
      <w:marLeft w:val="0"/>
      <w:marRight w:val="0"/>
      <w:marTop w:val="0"/>
      <w:marBottom w:val="0"/>
      <w:divBdr>
        <w:top w:val="none" w:sz="0" w:space="0" w:color="auto"/>
        <w:left w:val="none" w:sz="0" w:space="0" w:color="auto"/>
        <w:bottom w:val="none" w:sz="0" w:space="0" w:color="auto"/>
        <w:right w:val="none" w:sz="0" w:space="0" w:color="auto"/>
      </w:divBdr>
    </w:div>
    <w:div w:id="239946392">
      <w:bodyDiv w:val="1"/>
      <w:marLeft w:val="0"/>
      <w:marRight w:val="0"/>
      <w:marTop w:val="0"/>
      <w:marBottom w:val="0"/>
      <w:divBdr>
        <w:top w:val="none" w:sz="0" w:space="0" w:color="auto"/>
        <w:left w:val="none" w:sz="0" w:space="0" w:color="auto"/>
        <w:bottom w:val="none" w:sz="0" w:space="0" w:color="auto"/>
        <w:right w:val="none" w:sz="0" w:space="0" w:color="auto"/>
      </w:divBdr>
    </w:div>
    <w:div w:id="342443588">
      <w:bodyDiv w:val="1"/>
      <w:marLeft w:val="0"/>
      <w:marRight w:val="0"/>
      <w:marTop w:val="0"/>
      <w:marBottom w:val="0"/>
      <w:divBdr>
        <w:top w:val="none" w:sz="0" w:space="0" w:color="auto"/>
        <w:left w:val="none" w:sz="0" w:space="0" w:color="auto"/>
        <w:bottom w:val="none" w:sz="0" w:space="0" w:color="auto"/>
        <w:right w:val="none" w:sz="0" w:space="0" w:color="auto"/>
      </w:divBdr>
    </w:div>
    <w:div w:id="346446546">
      <w:bodyDiv w:val="1"/>
      <w:marLeft w:val="0"/>
      <w:marRight w:val="0"/>
      <w:marTop w:val="0"/>
      <w:marBottom w:val="0"/>
      <w:divBdr>
        <w:top w:val="none" w:sz="0" w:space="0" w:color="auto"/>
        <w:left w:val="none" w:sz="0" w:space="0" w:color="auto"/>
        <w:bottom w:val="none" w:sz="0" w:space="0" w:color="auto"/>
        <w:right w:val="none" w:sz="0" w:space="0" w:color="auto"/>
      </w:divBdr>
      <w:divsChild>
        <w:div w:id="1091896417">
          <w:marLeft w:val="547"/>
          <w:marRight w:val="0"/>
          <w:marTop w:val="86"/>
          <w:marBottom w:val="0"/>
          <w:divBdr>
            <w:top w:val="none" w:sz="0" w:space="0" w:color="auto"/>
            <w:left w:val="none" w:sz="0" w:space="0" w:color="auto"/>
            <w:bottom w:val="none" w:sz="0" w:space="0" w:color="auto"/>
            <w:right w:val="none" w:sz="0" w:space="0" w:color="auto"/>
          </w:divBdr>
        </w:div>
      </w:divsChild>
    </w:div>
    <w:div w:id="373849879">
      <w:bodyDiv w:val="1"/>
      <w:marLeft w:val="0"/>
      <w:marRight w:val="0"/>
      <w:marTop w:val="0"/>
      <w:marBottom w:val="0"/>
      <w:divBdr>
        <w:top w:val="none" w:sz="0" w:space="0" w:color="auto"/>
        <w:left w:val="none" w:sz="0" w:space="0" w:color="auto"/>
        <w:bottom w:val="none" w:sz="0" w:space="0" w:color="auto"/>
        <w:right w:val="none" w:sz="0" w:space="0" w:color="auto"/>
      </w:divBdr>
    </w:div>
    <w:div w:id="378667510">
      <w:bodyDiv w:val="1"/>
      <w:marLeft w:val="0"/>
      <w:marRight w:val="0"/>
      <w:marTop w:val="0"/>
      <w:marBottom w:val="0"/>
      <w:divBdr>
        <w:top w:val="none" w:sz="0" w:space="0" w:color="auto"/>
        <w:left w:val="none" w:sz="0" w:space="0" w:color="auto"/>
        <w:bottom w:val="none" w:sz="0" w:space="0" w:color="auto"/>
        <w:right w:val="none" w:sz="0" w:space="0" w:color="auto"/>
      </w:divBdr>
    </w:div>
    <w:div w:id="387266022">
      <w:bodyDiv w:val="1"/>
      <w:marLeft w:val="0"/>
      <w:marRight w:val="0"/>
      <w:marTop w:val="0"/>
      <w:marBottom w:val="0"/>
      <w:divBdr>
        <w:top w:val="none" w:sz="0" w:space="0" w:color="auto"/>
        <w:left w:val="none" w:sz="0" w:space="0" w:color="auto"/>
        <w:bottom w:val="none" w:sz="0" w:space="0" w:color="auto"/>
        <w:right w:val="none" w:sz="0" w:space="0" w:color="auto"/>
      </w:divBdr>
    </w:div>
    <w:div w:id="411319587">
      <w:bodyDiv w:val="1"/>
      <w:marLeft w:val="0"/>
      <w:marRight w:val="0"/>
      <w:marTop w:val="0"/>
      <w:marBottom w:val="0"/>
      <w:divBdr>
        <w:top w:val="none" w:sz="0" w:space="0" w:color="auto"/>
        <w:left w:val="none" w:sz="0" w:space="0" w:color="auto"/>
        <w:bottom w:val="none" w:sz="0" w:space="0" w:color="auto"/>
        <w:right w:val="none" w:sz="0" w:space="0" w:color="auto"/>
      </w:divBdr>
      <w:divsChild>
        <w:div w:id="282739019">
          <w:marLeft w:val="0"/>
          <w:marRight w:val="0"/>
          <w:marTop w:val="0"/>
          <w:marBottom w:val="0"/>
          <w:divBdr>
            <w:top w:val="none" w:sz="0" w:space="0" w:color="auto"/>
            <w:left w:val="none" w:sz="0" w:space="0" w:color="auto"/>
            <w:bottom w:val="none" w:sz="0" w:space="0" w:color="auto"/>
            <w:right w:val="none" w:sz="0" w:space="0" w:color="auto"/>
          </w:divBdr>
        </w:div>
        <w:div w:id="490147715">
          <w:marLeft w:val="0"/>
          <w:marRight w:val="0"/>
          <w:marTop w:val="0"/>
          <w:marBottom w:val="0"/>
          <w:divBdr>
            <w:top w:val="none" w:sz="0" w:space="0" w:color="auto"/>
            <w:left w:val="none" w:sz="0" w:space="0" w:color="auto"/>
            <w:bottom w:val="none" w:sz="0" w:space="0" w:color="auto"/>
            <w:right w:val="none" w:sz="0" w:space="0" w:color="auto"/>
          </w:divBdr>
        </w:div>
        <w:div w:id="1340352418">
          <w:marLeft w:val="0"/>
          <w:marRight w:val="0"/>
          <w:marTop w:val="0"/>
          <w:marBottom w:val="0"/>
          <w:divBdr>
            <w:top w:val="none" w:sz="0" w:space="0" w:color="auto"/>
            <w:left w:val="none" w:sz="0" w:space="0" w:color="auto"/>
            <w:bottom w:val="none" w:sz="0" w:space="0" w:color="auto"/>
            <w:right w:val="none" w:sz="0" w:space="0" w:color="auto"/>
          </w:divBdr>
        </w:div>
        <w:div w:id="1932423557">
          <w:marLeft w:val="0"/>
          <w:marRight w:val="0"/>
          <w:marTop w:val="0"/>
          <w:marBottom w:val="0"/>
          <w:divBdr>
            <w:top w:val="none" w:sz="0" w:space="0" w:color="auto"/>
            <w:left w:val="none" w:sz="0" w:space="0" w:color="auto"/>
            <w:bottom w:val="none" w:sz="0" w:space="0" w:color="auto"/>
            <w:right w:val="none" w:sz="0" w:space="0" w:color="auto"/>
          </w:divBdr>
        </w:div>
      </w:divsChild>
    </w:div>
    <w:div w:id="492992118">
      <w:bodyDiv w:val="1"/>
      <w:marLeft w:val="0"/>
      <w:marRight w:val="0"/>
      <w:marTop w:val="0"/>
      <w:marBottom w:val="0"/>
      <w:divBdr>
        <w:top w:val="none" w:sz="0" w:space="0" w:color="auto"/>
        <w:left w:val="none" w:sz="0" w:space="0" w:color="auto"/>
        <w:bottom w:val="none" w:sz="0" w:space="0" w:color="auto"/>
        <w:right w:val="none" w:sz="0" w:space="0" w:color="auto"/>
      </w:divBdr>
    </w:div>
    <w:div w:id="521936088">
      <w:bodyDiv w:val="1"/>
      <w:marLeft w:val="0"/>
      <w:marRight w:val="0"/>
      <w:marTop w:val="0"/>
      <w:marBottom w:val="0"/>
      <w:divBdr>
        <w:top w:val="none" w:sz="0" w:space="0" w:color="auto"/>
        <w:left w:val="none" w:sz="0" w:space="0" w:color="auto"/>
        <w:bottom w:val="none" w:sz="0" w:space="0" w:color="auto"/>
        <w:right w:val="none" w:sz="0" w:space="0" w:color="auto"/>
      </w:divBdr>
      <w:divsChild>
        <w:div w:id="222522132">
          <w:marLeft w:val="0"/>
          <w:marRight w:val="0"/>
          <w:marTop w:val="0"/>
          <w:marBottom w:val="0"/>
          <w:divBdr>
            <w:top w:val="none" w:sz="0" w:space="0" w:color="auto"/>
            <w:left w:val="none" w:sz="0" w:space="0" w:color="auto"/>
            <w:bottom w:val="none" w:sz="0" w:space="0" w:color="auto"/>
            <w:right w:val="none" w:sz="0" w:space="0" w:color="auto"/>
          </w:divBdr>
        </w:div>
        <w:div w:id="772826820">
          <w:marLeft w:val="0"/>
          <w:marRight w:val="0"/>
          <w:marTop w:val="0"/>
          <w:marBottom w:val="0"/>
          <w:divBdr>
            <w:top w:val="none" w:sz="0" w:space="0" w:color="auto"/>
            <w:left w:val="none" w:sz="0" w:space="0" w:color="auto"/>
            <w:bottom w:val="none" w:sz="0" w:space="0" w:color="auto"/>
            <w:right w:val="none" w:sz="0" w:space="0" w:color="auto"/>
          </w:divBdr>
        </w:div>
        <w:div w:id="1096056704">
          <w:marLeft w:val="0"/>
          <w:marRight w:val="0"/>
          <w:marTop w:val="0"/>
          <w:marBottom w:val="0"/>
          <w:divBdr>
            <w:top w:val="none" w:sz="0" w:space="0" w:color="auto"/>
            <w:left w:val="none" w:sz="0" w:space="0" w:color="auto"/>
            <w:bottom w:val="none" w:sz="0" w:space="0" w:color="auto"/>
            <w:right w:val="none" w:sz="0" w:space="0" w:color="auto"/>
          </w:divBdr>
        </w:div>
        <w:div w:id="1145244806">
          <w:marLeft w:val="0"/>
          <w:marRight w:val="0"/>
          <w:marTop w:val="0"/>
          <w:marBottom w:val="0"/>
          <w:divBdr>
            <w:top w:val="none" w:sz="0" w:space="0" w:color="auto"/>
            <w:left w:val="none" w:sz="0" w:space="0" w:color="auto"/>
            <w:bottom w:val="none" w:sz="0" w:space="0" w:color="auto"/>
            <w:right w:val="none" w:sz="0" w:space="0" w:color="auto"/>
          </w:divBdr>
        </w:div>
        <w:div w:id="1917939176">
          <w:marLeft w:val="0"/>
          <w:marRight w:val="0"/>
          <w:marTop w:val="0"/>
          <w:marBottom w:val="0"/>
          <w:divBdr>
            <w:top w:val="none" w:sz="0" w:space="0" w:color="auto"/>
            <w:left w:val="none" w:sz="0" w:space="0" w:color="auto"/>
            <w:bottom w:val="none" w:sz="0" w:space="0" w:color="auto"/>
            <w:right w:val="none" w:sz="0" w:space="0" w:color="auto"/>
          </w:divBdr>
        </w:div>
        <w:div w:id="2045668056">
          <w:marLeft w:val="0"/>
          <w:marRight w:val="0"/>
          <w:marTop w:val="0"/>
          <w:marBottom w:val="0"/>
          <w:divBdr>
            <w:top w:val="none" w:sz="0" w:space="0" w:color="auto"/>
            <w:left w:val="none" w:sz="0" w:space="0" w:color="auto"/>
            <w:bottom w:val="none" w:sz="0" w:space="0" w:color="auto"/>
            <w:right w:val="none" w:sz="0" w:space="0" w:color="auto"/>
          </w:divBdr>
        </w:div>
        <w:div w:id="2103797388">
          <w:marLeft w:val="0"/>
          <w:marRight w:val="0"/>
          <w:marTop w:val="0"/>
          <w:marBottom w:val="0"/>
          <w:divBdr>
            <w:top w:val="none" w:sz="0" w:space="0" w:color="auto"/>
            <w:left w:val="none" w:sz="0" w:space="0" w:color="auto"/>
            <w:bottom w:val="none" w:sz="0" w:space="0" w:color="auto"/>
            <w:right w:val="none" w:sz="0" w:space="0" w:color="auto"/>
          </w:divBdr>
        </w:div>
        <w:div w:id="2137872612">
          <w:marLeft w:val="0"/>
          <w:marRight w:val="0"/>
          <w:marTop w:val="0"/>
          <w:marBottom w:val="0"/>
          <w:divBdr>
            <w:top w:val="none" w:sz="0" w:space="0" w:color="auto"/>
            <w:left w:val="none" w:sz="0" w:space="0" w:color="auto"/>
            <w:bottom w:val="none" w:sz="0" w:space="0" w:color="auto"/>
            <w:right w:val="none" w:sz="0" w:space="0" w:color="auto"/>
          </w:divBdr>
        </w:div>
      </w:divsChild>
    </w:div>
    <w:div w:id="554052741">
      <w:bodyDiv w:val="1"/>
      <w:marLeft w:val="0"/>
      <w:marRight w:val="0"/>
      <w:marTop w:val="0"/>
      <w:marBottom w:val="0"/>
      <w:divBdr>
        <w:top w:val="none" w:sz="0" w:space="0" w:color="auto"/>
        <w:left w:val="none" w:sz="0" w:space="0" w:color="auto"/>
        <w:bottom w:val="none" w:sz="0" w:space="0" w:color="auto"/>
        <w:right w:val="none" w:sz="0" w:space="0" w:color="auto"/>
      </w:divBdr>
      <w:divsChild>
        <w:div w:id="2035694226">
          <w:marLeft w:val="0"/>
          <w:marRight w:val="0"/>
          <w:marTop w:val="0"/>
          <w:marBottom w:val="0"/>
          <w:divBdr>
            <w:top w:val="none" w:sz="0" w:space="0" w:color="auto"/>
            <w:left w:val="none" w:sz="0" w:space="0" w:color="auto"/>
            <w:bottom w:val="none" w:sz="0" w:space="0" w:color="auto"/>
            <w:right w:val="none" w:sz="0" w:space="0" w:color="auto"/>
          </w:divBdr>
        </w:div>
        <w:div w:id="2121409719">
          <w:marLeft w:val="0"/>
          <w:marRight w:val="0"/>
          <w:marTop w:val="0"/>
          <w:marBottom w:val="0"/>
          <w:divBdr>
            <w:top w:val="none" w:sz="0" w:space="0" w:color="auto"/>
            <w:left w:val="none" w:sz="0" w:space="0" w:color="auto"/>
            <w:bottom w:val="none" w:sz="0" w:space="0" w:color="auto"/>
            <w:right w:val="none" w:sz="0" w:space="0" w:color="auto"/>
          </w:divBdr>
        </w:div>
      </w:divsChild>
    </w:div>
    <w:div w:id="604311355">
      <w:bodyDiv w:val="1"/>
      <w:marLeft w:val="0"/>
      <w:marRight w:val="0"/>
      <w:marTop w:val="0"/>
      <w:marBottom w:val="0"/>
      <w:divBdr>
        <w:top w:val="none" w:sz="0" w:space="0" w:color="auto"/>
        <w:left w:val="none" w:sz="0" w:space="0" w:color="auto"/>
        <w:bottom w:val="none" w:sz="0" w:space="0" w:color="auto"/>
        <w:right w:val="none" w:sz="0" w:space="0" w:color="auto"/>
      </w:divBdr>
      <w:divsChild>
        <w:div w:id="1751847401">
          <w:marLeft w:val="0"/>
          <w:marRight w:val="0"/>
          <w:marTop w:val="0"/>
          <w:marBottom w:val="0"/>
          <w:divBdr>
            <w:top w:val="none" w:sz="0" w:space="0" w:color="auto"/>
            <w:left w:val="none" w:sz="0" w:space="0" w:color="auto"/>
            <w:bottom w:val="none" w:sz="0" w:space="0" w:color="auto"/>
            <w:right w:val="none" w:sz="0" w:space="0" w:color="auto"/>
          </w:divBdr>
          <w:divsChild>
            <w:div w:id="2125999670">
              <w:marLeft w:val="0"/>
              <w:marRight w:val="0"/>
              <w:marTop w:val="0"/>
              <w:marBottom w:val="0"/>
              <w:divBdr>
                <w:top w:val="none" w:sz="0" w:space="0" w:color="auto"/>
                <w:left w:val="none" w:sz="0" w:space="0" w:color="auto"/>
                <w:bottom w:val="none" w:sz="0" w:space="0" w:color="auto"/>
                <w:right w:val="none" w:sz="0" w:space="0" w:color="auto"/>
              </w:divBdr>
              <w:divsChild>
                <w:div w:id="762997287">
                  <w:marLeft w:val="0"/>
                  <w:marRight w:val="0"/>
                  <w:marTop w:val="0"/>
                  <w:marBottom w:val="0"/>
                  <w:divBdr>
                    <w:top w:val="none" w:sz="0" w:space="0" w:color="auto"/>
                    <w:left w:val="none" w:sz="0" w:space="0" w:color="auto"/>
                    <w:bottom w:val="none" w:sz="0" w:space="0" w:color="auto"/>
                    <w:right w:val="none" w:sz="0" w:space="0" w:color="auto"/>
                  </w:divBdr>
                  <w:divsChild>
                    <w:div w:id="535653972">
                      <w:marLeft w:val="0"/>
                      <w:marRight w:val="0"/>
                      <w:marTop w:val="0"/>
                      <w:marBottom w:val="0"/>
                      <w:divBdr>
                        <w:top w:val="none" w:sz="0" w:space="0" w:color="auto"/>
                        <w:left w:val="none" w:sz="0" w:space="0" w:color="auto"/>
                        <w:bottom w:val="none" w:sz="0" w:space="0" w:color="auto"/>
                        <w:right w:val="none" w:sz="0" w:space="0" w:color="auto"/>
                      </w:divBdr>
                      <w:divsChild>
                        <w:div w:id="1300068077">
                          <w:marLeft w:val="0"/>
                          <w:marRight w:val="0"/>
                          <w:marTop w:val="0"/>
                          <w:marBottom w:val="0"/>
                          <w:divBdr>
                            <w:top w:val="none" w:sz="0" w:space="0" w:color="auto"/>
                            <w:left w:val="none" w:sz="0" w:space="0" w:color="auto"/>
                            <w:bottom w:val="none" w:sz="0" w:space="0" w:color="auto"/>
                            <w:right w:val="none" w:sz="0" w:space="0" w:color="auto"/>
                          </w:divBdr>
                          <w:divsChild>
                            <w:div w:id="6929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29550">
      <w:bodyDiv w:val="1"/>
      <w:marLeft w:val="0"/>
      <w:marRight w:val="0"/>
      <w:marTop w:val="0"/>
      <w:marBottom w:val="0"/>
      <w:divBdr>
        <w:top w:val="none" w:sz="0" w:space="0" w:color="auto"/>
        <w:left w:val="none" w:sz="0" w:space="0" w:color="auto"/>
        <w:bottom w:val="none" w:sz="0" w:space="0" w:color="auto"/>
        <w:right w:val="none" w:sz="0" w:space="0" w:color="auto"/>
      </w:divBdr>
      <w:divsChild>
        <w:div w:id="18512592">
          <w:marLeft w:val="0"/>
          <w:marRight w:val="0"/>
          <w:marTop w:val="0"/>
          <w:marBottom w:val="0"/>
          <w:divBdr>
            <w:top w:val="none" w:sz="0" w:space="0" w:color="auto"/>
            <w:left w:val="none" w:sz="0" w:space="0" w:color="auto"/>
            <w:bottom w:val="none" w:sz="0" w:space="0" w:color="auto"/>
            <w:right w:val="none" w:sz="0" w:space="0" w:color="auto"/>
          </w:divBdr>
        </w:div>
        <w:div w:id="106127706">
          <w:marLeft w:val="0"/>
          <w:marRight w:val="0"/>
          <w:marTop w:val="0"/>
          <w:marBottom w:val="0"/>
          <w:divBdr>
            <w:top w:val="none" w:sz="0" w:space="0" w:color="auto"/>
            <w:left w:val="none" w:sz="0" w:space="0" w:color="auto"/>
            <w:bottom w:val="none" w:sz="0" w:space="0" w:color="auto"/>
            <w:right w:val="none" w:sz="0" w:space="0" w:color="auto"/>
          </w:divBdr>
        </w:div>
        <w:div w:id="747464721">
          <w:marLeft w:val="0"/>
          <w:marRight w:val="0"/>
          <w:marTop w:val="0"/>
          <w:marBottom w:val="0"/>
          <w:divBdr>
            <w:top w:val="none" w:sz="0" w:space="0" w:color="auto"/>
            <w:left w:val="none" w:sz="0" w:space="0" w:color="auto"/>
            <w:bottom w:val="none" w:sz="0" w:space="0" w:color="auto"/>
            <w:right w:val="none" w:sz="0" w:space="0" w:color="auto"/>
          </w:divBdr>
        </w:div>
        <w:div w:id="1029453895">
          <w:marLeft w:val="0"/>
          <w:marRight w:val="0"/>
          <w:marTop w:val="0"/>
          <w:marBottom w:val="0"/>
          <w:divBdr>
            <w:top w:val="none" w:sz="0" w:space="0" w:color="auto"/>
            <w:left w:val="none" w:sz="0" w:space="0" w:color="auto"/>
            <w:bottom w:val="none" w:sz="0" w:space="0" w:color="auto"/>
            <w:right w:val="none" w:sz="0" w:space="0" w:color="auto"/>
          </w:divBdr>
        </w:div>
        <w:div w:id="1041440689">
          <w:marLeft w:val="0"/>
          <w:marRight w:val="0"/>
          <w:marTop w:val="0"/>
          <w:marBottom w:val="0"/>
          <w:divBdr>
            <w:top w:val="none" w:sz="0" w:space="0" w:color="auto"/>
            <w:left w:val="none" w:sz="0" w:space="0" w:color="auto"/>
            <w:bottom w:val="none" w:sz="0" w:space="0" w:color="auto"/>
            <w:right w:val="none" w:sz="0" w:space="0" w:color="auto"/>
          </w:divBdr>
        </w:div>
        <w:div w:id="1249343069">
          <w:marLeft w:val="0"/>
          <w:marRight w:val="0"/>
          <w:marTop w:val="0"/>
          <w:marBottom w:val="0"/>
          <w:divBdr>
            <w:top w:val="none" w:sz="0" w:space="0" w:color="auto"/>
            <w:left w:val="none" w:sz="0" w:space="0" w:color="auto"/>
            <w:bottom w:val="none" w:sz="0" w:space="0" w:color="auto"/>
            <w:right w:val="none" w:sz="0" w:space="0" w:color="auto"/>
          </w:divBdr>
        </w:div>
        <w:div w:id="1358120741">
          <w:marLeft w:val="0"/>
          <w:marRight w:val="0"/>
          <w:marTop w:val="0"/>
          <w:marBottom w:val="0"/>
          <w:divBdr>
            <w:top w:val="none" w:sz="0" w:space="0" w:color="auto"/>
            <w:left w:val="none" w:sz="0" w:space="0" w:color="auto"/>
            <w:bottom w:val="none" w:sz="0" w:space="0" w:color="auto"/>
            <w:right w:val="none" w:sz="0" w:space="0" w:color="auto"/>
          </w:divBdr>
        </w:div>
        <w:div w:id="1487555834">
          <w:marLeft w:val="0"/>
          <w:marRight w:val="0"/>
          <w:marTop w:val="0"/>
          <w:marBottom w:val="0"/>
          <w:divBdr>
            <w:top w:val="none" w:sz="0" w:space="0" w:color="auto"/>
            <w:left w:val="none" w:sz="0" w:space="0" w:color="auto"/>
            <w:bottom w:val="none" w:sz="0" w:space="0" w:color="auto"/>
            <w:right w:val="none" w:sz="0" w:space="0" w:color="auto"/>
          </w:divBdr>
        </w:div>
        <w:div w:id="1716781323">
          <w:marLeft w:val="0"/>
          <w:marRight w:val="0"/>
          <w:marTop w:val="0"/>
          <w:marBottom w:val="0"/>
          <w:divBdr>
            <w:top w:val="none" w:sz="0" w:space="0" w:color="auto"/>
            <w:left w:val="none" w:sz="0" w:space="0" w:color="auto"/>
            <w:bottom w:val="none" w:sz="0" w:space="0" w:color="auto"/>
            <w:right w:val="none" w:sz="0" w:space="0" w:color="auto"/>
          </w:divBdr>
        </w:div>
        <w:div w:id="1934239123">
          <w:marLeft w:val="0"/>
          <w:marRight w:val="0"/>
          <w:marTop w:val="0"/>
          <w:marBottom w:val="0"/>
          <w:divBdr>
            <w:top w:val="none" w:sz="0" w:space="0" w:color="auto"/>
            <w:left w:val="none" w:sz="0" w:space="0" w:color="auto"/>
            <w:bottom w:val="none" w:sz="0" w:space="0" w:color="auto"/>
            <w:right w:val="none" w:sz="0" w:space="0" w:color="auto"/>
          </w:divBdr>
        </w:div>
        <w:div w:id="2044860316">
          <w:marLeft w:val="0"/>
          <w:marRight w:val="0"/>
          <w:marTop w:val="0"/>
          <w:marBottom w:val="0"/>
          <w:divBdr>
            <w:top w:val="none" w:sz="0" w:space="0" w:color="auto"/>
            <w:left w:val="none" w:sz="0" w:space="0" w:color="auto"/>
            <w:bottom w:val="none" w:sz="0" w:space="0" w:color="auto"/>
            <w:right w:val="none" w:sz="0" w:space="0" w:color="auto"/>
          </w:divBdr>
        </w:div>
      </w:divsChild>
    </w:div>
    <w:div w:id="647829039">
      <w:bodyDiv w:val="1"/>
      <w:marLeft w:val="0"/>
      <w:marRight w:val="0"/>
      <w:marTop w:val="0"/>
      <w:marBottom w:val="0"/>
      <w:divBdr>
        <w:top w:val="none" w:sz="0" w:space="0" w:color="auto"/>
        <w:left w:val="none" w:sz="0" w:space="0" w:color="auto"/>
        <w:bottom w:val="none" w:sz="0" w:space="0" w:color="auto"/>
        <w:right w:val="none" w:sz="0" w:space="0" w:color="auto"/>
      </w:divBdr>
    </w:div>
    <w:div w:id="719204303">
      <w:bodyDiv w:val="1"/>
      <w:marLeft w:val="0"/>
      <w:marRight w:val="0"/>
      <w:marTop w:val="0"/>
      <w:marBottom w:val="0"/>
      <w:divBdr>
        <w:top w:val="none" w:sz="0" w:space="0" w:color="auto"/>
        <w:left w:val="none" w:sz="0" w:space="0" w:color="auto"/>
        <w:bottom w:val="none" w:sz="0" w:space="0" w:color="auto"/>
        <w:right w:val="none" w:sz="0" w:space="0" w:color="auto"/>
      </w:divBdr>
    </w:div>
    <w:div w:id="745763396">
      <w:bodyDiv w:val="1"/>
      <w:marLeft w:val="0"/>
      <w:marRight w:val="0"/>
      <w:marTop w:val="0"/>
      <w:marBottom w:val="0"/>
      <w:divBdr>
        <w:top w:val="none" w:sz="0" w:space="0" w:color="auto"/>
        <w:left w:val="none" w:sz="0" w:space="0" w:color="auto"/>
        <w:bottom w:val="none" w:sz="0" w:space="0" w:color="auto"/>
        <w:right w:val="none" w:sz="0" w:space="0" w:color="auto"/>
      </w:divBdr>
      <w:divsChild>
        <w:div w:id="150760961">
          <w:marLeft w:val="0"/>
          <w:marRight w:val="0"/>
          <w:marTop w:val="0"/>
          <w:marBottom w:val="0"/>
          <w:divBdr>
            <w:top w:val="none" w:sz="0" w:space="0" w:color="auto"/>
            <w:left w:val="none" w:sz="0" w:space="0" w:color="auto"/>
            <w:bottom w:val="none" w:sz="0" w:space="0" w:color="auto"/>
            <w:right w:val="none" w:sz="0" w:space="0" w:color="auto"/>
          </w:divBdr>
        </w:div>
        <w:div w:id="224728957">
          <w:marLeft w:val="0"/>
          <w:marRight w:val="0"/>
          <w:marTop w:val="0"/>
          <w:marBottom w:val="0"/>
          <w:divBdr>
            <w:top w:val="none" w:sz="0" w:space="0" w:color="auto"/>
            <w:left w:val="none" w:sz="0" w:space="0" w:color="auto"/>
            <w:bottom w:val="none" w:sz="0" w:space="0" w:color="auto"/>
            <w:right w:val="none" w:sz="0" w:space="0" w:color="auto"/>
          </w:divBdr>
        </w:div>
        <w:div w:id="305017923">
          <w:marLeft w:val="0"/>
          <w:marRight w:val="0"/>
          <w:marTop w:val="0"/>
          <w:marBottom w:val="0"/>
          <w:divBdr>
            <w:top w:val="none" w:sz="0" w:space="0" w:color="auto"/>
            <w:left w:val="none" w:sz="0" w:space="0" w:color="auto"/>
            <w:bottom w:val="none" w:sz="0" w:space="0" w:color="auto"/>
            <w:right w:val="none" w:sz="0" w:space="0" w:color="auto"/>
          </w:divBdr>
        </w:div>
        <w:div w:id="460615834">
          <w:marLeft w:val="0"/>
          <w:marRight w:val="0"/>
          <w:marTop w:val="0"/>
          <w:marBottom w:val="0"/>
          <w:divBdr>
            <w:top w:val="none" w:sz="0" w:space="0" w:color="auto"/>
            <w:left w:val="none" w:sz="0" w:space="0" w:color="auto"/>
            <w:bottom w:val="none" w:sz="0" w:space="0" w:color="auto"/>
            <w:right w:val="none" w:sz="0" w:space="0" w:color="auto"/>
          </w:divBdr>
        </w:div>
        <w:div w:id="1395741759">
          <w:marLeft w:val="0"/>
          <w:marRight w:val="0"/>
          <w:marTop w:val="0"/>
          <w:marBottom w:val="0"/>
          <w:divBdr>
            <w:top w:val="none" w:sz="0" w:space="0" w:color="auto"/>
            <w:left w:val="none" w:sz="0" w:space="0" w:color="auto"/>
            <w:bottom w:val="none" w:sz="0" w:space="0" w:color="auto"/>
            <w:right w:val="none" w:sz="0" w:space="0" w:color="auto"/>
          </w:divBdr>
        </w:div>
        <w:div w:id="1605727631">
          <w:marLeft w:val="0"/>
          <w:marRight w:val="0"/>
          <w:marTop w:val="0"/>
          <w:marBottom w:val="0"/>
          <w:divBdr>
            <w:top w:val="none" w:sz="0" w:space="0" w:color="auto"/>
            <w:left w:val="none" w:sz="0" w:space="0" w:color="auto"/>
            <w:bottom w:val="none" w:sz="0" w:space="0" w:color="auto"/>
            <w:right w:val="none" w:sz="0" w:space="0" w:color="auto"/>
          </w:divBdr>
        </w:div>
        <w:div w:id="2098554918">
          <w:marLeft w:val="0"/>
          <w:marRight w:val="0"/>
          <w:marTop w:val="0"/>
          <w:marBottom w:val="0"/>
          <w:divBdr>
            <w:top w:val="none" w:sz="0" w:space="0" w:color="auto"/>
            <w:left w:val="none" w:sz="0" w:space="0" w:color="auto"/>
            <w:bottom w:val="none" w:sz="0" w:space="0" w:color="auto"/>
            <w:right w:val="none" w:sz="0" w:space="0" w:color="auto"/>
          </w:divBdr>
        </w:div>
      </w:divsChild>
    </w:div>
    <w:div w:id="850027349">
      <w:bodyDiv w:val="1"/>
      <w:marLeft w:val="0"/>
      <w:marRight w:val="0"/>
      <w:marTop w:val="0"/>
      <w:marBottom w:val="0"/>
      <w:divBdr>
        <w:top w:val="none" w:sz="0" w:space="0" w:color="auto"/>
        <w:left w:val="none" w:sz="0" w:space="0" w:color="auto"/>
        <w:bottom w:val="none" w:sz="0" w:space="0" w:color="auto"/>
        <w:right w:val="none" w:sz="0" w:space="0" w:color="auto"/>
      </w:divBdr>
      <w:divsChild>
        <w:div w:id="2062174398">
          <w:marLeft w:val="0"/>
          <w:marRight w:val="0"/>
          <w:marTop w:val="0"/>
          <w:marBottom w:val="0"/>
          <w:divBdr>
            <w:top w:val="none" w:sz="0" w:space="0" w:color="auto"/>
            <w:left w:val="none" w:sz="0" w:space="0" w:color="auto"/>
            <w:bottom w:val="none" w:sz="0" w:space="0" w:color="auto"/>
            <w:right w:val="none" w:sz="0" w:space="0" w:color="auto"/>
          </w:divBdr>
        </w:div>
      </w:divsChild>
    </w:div>
    <w:div w:id="860051741">
      <w:bodyDiv w:val="1"/>
      <w:marLeft w:val="0"/>
      <w:marRight w:val="0"/>
      <w:marTop w:val="0"/>
      <w:marBottom w:val="0"/>
      <w:divBdr>
        <w:top w:val="none" w:sz="0" w:space="0" w:color="auto"/>
        <w:left w:val="none" w:sz="0" w:space="0" w:color="auto"/>
        <w:bottom w:val="none" w:sz="0" w:space="0" w:color="auto"/>
        <w:right w:val="none" w:sz="0" w:space="0" w:color="auto"/>
      </w:divBdr>
    </w:div>
    <w:div w:id="877087842">
      <w:bodyDiv w:val="1"/>
      <w:marLeft w:val="0"/>
      <w:marRight w:val="0"/>
      <w:marTop w:val="0"/>
      <w:marBottom w:val="0"/>
      <w:divBdr>
        <w:top w:val="none" w:sz="0" w:space="0" w:color="auto"/>
        <w:left w:val="none" w:sz="0" w:space="0" w:color="auto"/>
        <w:bottom w:val="none" w:sz="0" w:space="0" w:color="auto"/>
        <w:right w:val="none" w:sz="0" w:space="0" w:color="auto"/>
      </w:divBdr>
    </w:div>
    <w:div w:id="880555187">
      <w:bodyDiv w:val="1"/>
      <w:marLeft w:val="0"/>
      <w:marRight w:val="0"/>
      <w:marTop w:val="0"/>
      <w:marBottom w:val="0"/>
      <w:divBdr>
        <w:top w:val="none" w:sz="0" w:space="0" w:color="auto"/>
        <w:left w:val="none" w:sz="0" w:space="0" w:color="auto"/>
        <w:bottom w:val="none" w:sz="0" w:space="0" w:color="auto"/>
        <w:right w:val="none" w:sz="0" w:space="0" w:color="auto"/>
      </w:divBdr>
    </w:div>
    <w:div w:id="892734788">
      <w:bodyDiv w:val="1"/>
      <w:marLeft w:val="0"/>
      <w:marRight w:val="0"/>
      <w:marTop w:val="0"/>
      <w:marBottom w:val="0"/>
      <w:divBdr>
        <w:top w:val="none" w:sz="0" w:space="0" w:color="auto"/>
        <w:left w:val="none" w:sz="0" w:space="0" w:color="auto"/>
        <w:bottom w:val="none" w:sz="0" w:space="0" w:color="auto"/>
        <w:right w:val="none" w:sz="0" w:space="0" w:color="auto"/>
      </w:divBdr>
    </w:div>
    <w:div w:id="91717920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008824100">
      <w:bodyDiv w:val="1"/>
      <w:marLeft w:val="0"/>
      <w:marRight w:val="0"/>
      <w:marTop w:val="0"/>
      <w:marBottom w:val="0"/>
      <w:divBdr>
        <w:top w:val="none" w:sz="0" w:space="0" w:color="auto"/>
        <w:left w:val="none" w:sz="0" w:space="0" w:color="auto"/>
        <w:bottom w:val="none" w:sz="0" w:space="0" w:color="auto"/>
        <w:right w:val="none" w:sz="0" w:space="0" w:color="auto"/>
      </w:divBdr>
      <w:divsChild>
        <w:div w:id="169103329">
          <w:marLeft w:val="0"/>
          <w:marRight w:val="0"/>
          <w:marTop w:val="0"/>
          <w:marBottom w:val="0"/>
          <w:divBdr>
            <w:top w:val="none" w:sz="0" w:space="0" w:color="auto"/>
            <w:left w:val="none" w:sz="0" w:space="0" w:color="auto"/>
            <w:bottom w:val="none" w:sz="0" w:space="0" w:color="auto"/>
            <w:right w:val="none" w:sz="0" w:space="0" w:color="auto"/>
          </w:divBdr>
        </w:div>
        <w:div w:id="229192919">
          <w:marLeft w:val="0"/>
          <w:marRight w:val="0"/>
          <w:marTop w:val="0"/>
          <w:marBottom w:val="0"/>
          <w:divBdr>
            <w:top w:val="none" w:sz="0" w:space="0" w:color="auto"/>
            <w:left w:val="none" w:sz="0" w:space="0" w:color="auto"/>
            <w:bottom w:val="none" w:sz="0" w:space="0" w:color="auto"/>
            <w:right w:val="none" w:sz="0" w:space="0" w:color="auto"/>
          </w:divBdr>
        </w:div>
        <w:div w:id="389153454">
          <w:marLeft w:val="0"/>
          <w:marRight w:val="0"/>
          <w:marTop w:val="0"/>
          <w:marBottom w:val="0"/>
          <w:divBdr>
            <w:top w:val="none" w:sz="0" w:space="0" w:color="auto"/>
            <w:left w:val="none" w:sz="0" w:space="0" w:color="auto"/>
            <w:bottom w:val="none" w:sz="0" w:space="0" w:color="auto"/>
            <w:right w:val="none" w:sz="0" w:space="0" w:color="auto"/>
          </w:divBdr>
        </w:div>
        <w:div w:id="819342246">
          <w:marLeft w:val="0"/>
          <w:marRight w:val="0"/>
          <w:marTop w:val="0"/>
          <w:marBottom w:val="0"/>
          <w:divBdr>
            <w:top w:val="none" w:sz="0" w:space="0" w:color="auto"/>
            <w:left w:val="none" w:sz="0" w:space="0" w:color="auto"/>
            <w:bottom w:val="none" w:sz="0" w:space="0" w:color="auto"/>
            <w:right w:val="none" w:sz="0" w:space="0" w:color="auto"/>
          </w:divBdr>
        </w:div>
        <w:div w:id="866021034">
          <w:marLeft w:val="0"/>
          <w:marRight w:val="0"/>
          <w:marTop w:val="0"/>
          <w:marBottom w:val="0"/>
          <w:divBdr>
            <w:top w:val="none" w:sz="0" w:space="0" w:color="auto"/>
            <w:left w:val="none" w:sz="0" w:space="0" w:color="auto"/>
            <w:bottom w:val="none" w:sz="0" w:space="0" w:color="auto"/>
            <w:right w:val="none" w:sz="0" w:space="0" w:color="auto"/>
          </w:divBdr>
        </w:div>
        <w:div w:id="1238172567">
          <w:marLeft w:val="0"/>
          <w:marRight w:val="0"/>
          <w:marTop w:val="0"/>
          <w:marBottom w:val="0"/>
          <w:divBdr>
            <w:top w:val="none" w:sz="0" w:space="0" w:color="auto"/>
            <w:left w:val="none" w:sz="0" w:space="0" w:color="auto"/>
            <w:bottom w:val="none" w:sz="0" w:space="0" w:color="auto"/>
            <w:right w:val="none" w:sz="0" w:space="0" w:color="auto"/>
          </w:divBdr>
        </w:div>
      </w:divsChild>
    </w:div>
    <w:div w:id="1086152538">
      <w:bodyDiv w:val="1"/>
      <w:marLeft w:val="0"/>
      <w:marRight w:val="0"/>
      <w:marTop w:val="0"/>
      <w:marBottom w:val="0"/>
      <w:divBdr>
        <w:top w:val="none" w:sz="0" w:space="0" w:color="auto"/>
        <w:left w:val="none" w:sz="0" w:space="0" w:color="auto"/>
        <w:bottom w:val="none" w:sz="0" w:space="0" w:color="auto"/>
        <w:right w:val="none" w:sz="0" w:space="0" w:color="auto"/>
      </w:divBdr>
      <w:divsChild>
        <w:div w:id="156654613">
          <w:marLeft w:val="0"/>
          <w:marRight w:val="0"/>
          <w:marTop w:val="0"/>
          <w:marBottom w:val="0"/>
          <w:divBdr>
            <w:top w:val="none" w:sz="0" w:space="0" w:color="auto"/>
            <w:left w:val="none" w:sz="0" w:space="0" w:color="auto"/>
            <w:bottom w:val="none" w:sz="0" w:space="0" w:color="auto"/>
            <w:right w:val="none" w:sz="0" w:space="0" w:color="auto"/>
          </w:divBdr>
        </w:div>
        <w:div w:id="591546086">
          <w:marLeft w:val="0"/>
          <w:marRight w:val="0"/>
          <w:marTop w:val="0"/>
          <w:marBottom w:val="0"/>
          <w:divBdr>
            <w:top w:val="none" w:sz="0" w:space="0" w:color="auto"/>
            <w:left w:val="none" w:sz="0" w:space="0" w:color="auto"/>
            <w:bottom w:val="none" w:sz="0" w:space="0" w:color="auto"/>
            <w:right w:val="none" w:sz="0" w:space="0" w:color="auto"/>
          </w:divBdr>
        </w:div>
        <w:div w:id="1570531356">
          <w:marLeft w:val="0"/>
          <w:marRight w:val="0"/>
          <w:marTop w:val="0"/>
          <w:marBottom w:val="0"/>
          <w:divBdr>
            <w:top w:val="none" w:sz="0" w:space="0" w:color="auto"/>
            <w:left w:val="none" w:sz="0" w:space="0" w:color="auto"/>
            <w:bottom w:val="none" w:sz="0" w:space="0" w:color="auto"/>
            <w:right w:val="none" w:sz="0" w:space="0" w:color="auto"/>
          </w:divBdr>
        </w:div>
      </w:divsChild>
    </w:div>
    <w:div w:id="1126237525">
      <w:bodyDiv w:val="1"/>
      <w:marLeft w:val="0"/>
      <w:marRight w:val="0"/>
      <w:marTop w:val="0"/>
      <w:marBottom w:val="0"/>
      <w:divBdr>
        <w:top w:val="none" w:sz="0" w:space="0" w:color="auto"/>
        <w:left w:val="none" w:sz="0" w:space="0" w:color="auto"/>
        <w:bottom w:val="none" w:sz="0" w:space="0" w:color="auto"/>
        <w:right w:val="none" w:sz="0" w:space="0" w:color="auto"/>
      </w:divBdr>
    </w:div>
    <w:div w:id="1226263248">
      <w:bodyDiv w:val="1"/>
      <w:marLeft w:val="0"/>
      <w:marRight w:val="0"/>
      <w:marTop w:val="0"/>
      <w:marBottom w:val="0"/>
      <w:divBdr>
        <w:top w:val="none" w:sz="0" w:space="0" w:color="auto"/>
        <w:left w:val="none" w:sz="0" w:space="0" w:color="auto"/>
        <w:bottom w:val="none" w:sz="0" w:space="0" w:color="auto"/>
        <w:right w:val="none" w:sz="0" w:space="0" w:color="auto"/>
      </w:divBdr>
      <w:divsChild>
        <w:div w:id="731120018">
          <w:marLeft w:val="0"/>
          <w:marRight w:val="0"/>
          <w:marTop w:val="0"/>
          <w:marBottom w:val="0"/>
          <w:divBdr>
            <w:top w:val="none" w:sz="0" w:space="0" w:color="auto"/>
            <w:left w:val="none" w:sz="0" w:space="0" w:color="auto"/>
            <w:bottom w:val="none" w:sz="0" w:space="0" w:color="auto"/>
            <w:right w:val="none" w:sz="0" w:space="0" w:color="auto"/>
          </w:divBdr>
        </w:div>
        <w:div w:id="2084571521">
          <w:marLeft w:val="0"/>
          <w:marRight w:val="0"/>
          <w:marTop w:val="0"/>
          <w:marBottom w:val="0"/>
          <w:divBdr>
            <w:top w:val="none" w:sz="0" w:space="0" w:color="auto"/>
            <w:left w:val="none" w:sz="0" w:space="0" w:color="auto"/>
            <w:bottom w:val="none" w:sz="0" w:space="0" w:color="auto"/>
            <w:right w:val="none" w:sz="0" w:space="0" w:color="auto"/>
          </w:divBdr>
        </w:div>
      </w:divsChild>
    </w:div>
    <w:div w:id="1245802634">
      <w:bodyDiv w:val="1"/>
      <w:marLeft w:val="0"/>
      <w:marRight w:val="0"/>
      <w:marTop w:val="0"/>
      <w:marBottom w:val="0"/>
      <w:divBdr>
        <w:top w:val="none" w:sz="0" w:space="0" w:color="auto"/>
        <w:left w:val="none" w:sz="0" w:space="0" w:color="auto"/>
        <w:bottom w:val="none" w:sz="0" w:space="0" w:color="auto"/>
        <w:right w:val="none" w:sz="0" w:space="0" w:color="auto"/>
      </w:divBdr>
      <w:divsChild>
        <w:div w:id="789906842">
          <w:marLeft w:val="0"/>
          <w:marRight w:val="0"/>
          <w:marTop w:val="0"/>
          <w:marBottom w:val="0"/>
          <w:divBdr>
            <w:top w:val="none" w:sz="0" w:space="0" w:color="auto"/>
            <w:left w:val="none" w:sz="0" w:space="0" w:color="auto"/>
            <w:bottom w:val="none" w:sz="0" w:space="0" w:color="auto"/>
            <w:right w:val="none" w:sz="0" w:space="0" w:color="auto"/>
          </w:divBdr>
        </w:div>
        <w:div w:id="987510866">
          <w:marLeft w:val="0"/>
          <w:marRight w:val="0"/>
          <w:marTop w:val="0"/>
          <w:marBottom w:val="0"/>
          <w:divBdr>
            <w:top w:val="none" w:sz="0" w:space="0" w:color="auto"/>
            <w:left w:val="none" w:sz="0" w:space="0" w:color="auto"/>
            <w:bottom w:val="none" w:sz="0" w:space="0" w:color="auto"/>
            <w:right w:val="none" w:sz="0" w:space="0" w:color="auto"/>
          </w:divBdr>
        </w:div>
        <w:div w:id="1683972278">
          <w:marLeft w:val="0"/>
          <w:marRight w:val="0"/>
          <w:marTop w:val="0"/>
          <w:marBottom w:val="0"/>
          <w:divBdr>
            <w:top w:val="none" w:sz="0" w:space="0" w:color="auto"/>
            <w:left w:val="none" w:sz="0" w:space="0" w:color="auto"/>
            <w:bottom w:val="none" w:sz="0" w:space="0" w:color="auto"/>
            <w:right w:val="none" w:sz="0" w:space="0" w:color="auto"/>
          </w:divBdr>
        </w:div>
      </w:divsChild>
    </w:div>
    <w:div w:id="1283875837">
      <w:bodyDiv w:val="1"/>
      <w:marLeft w:val="0"/>
      <w:marRight w:val="0"/>
      <w:marTop w:val="0"/>
      <w:marBottom w:val="0"/>
      <w:divBdr>
        <w:top w:val="none" w:sz="0" w:space="0" w:color="auto"/>
        <w:left w:val="none" w:sz="0" w:space="0" w:color="auto"/>
        <w:bottom w:val="none" w:sz="0" w:space="0" w:color="auto"/>
        <w:right w:val="none" w:sz="0" w:space="0" w:color="auto"/>
      </w:divBdr>
    </w:div>
    <w:div w:id="1287739571">
      <w:bodyDiv w:val="1"/>
      <w:marLeft w:val="0"/>
      <w:marRight w:val="0"/>
      <w:marTop w:val="0"/>
      <w:marBottom w:val="0"/>
      <w:divBdr>
        <w:top w:val="none" w:sz="0" w:space="0" w:color="auto"/>
        <w:left w:val="none" w:sz="0" w:space="0" w:color="auto"/>
        <w:bottom w:val="none" w:sz="0" w:space="0" w:color="auto"/>
        <w:right w:val="none" w:sz="0" w:space="0" w:color="auto"/>
      </w:divBdr>
      <w:divsChild>
        <w:div w:id="61100832">
          <w:marLeft w:val="0"/>
          <w:marRight w:val="0"/>
          <w:marTop w:val="0"/>
          <w:marBottom w:val="0"/>
          <w:divBdr>
            <w:top w:val="none" w:sz="0" w:space="0" w:color="auto"/>
            <w:left w:val="none" w:sz="0" w:space="0" w:color="auto"/>
            <w:bottom w:val="none" w:sz="0" w:space="0" w:color="auto"/>
            <w:right w:val="none" w:sz="0" w:space="0" w:color="auto"/>
          </w:divBdr>
        </w:div>
        <w:div w:id="173957014">
          <w:marLeft w:val="0"/>
          <w:marRight w:val="0"/>
          <w:marTop w:val="0"/>
          <w:marBottom w:val="0"/>
          <w:divBdr>
            <w:top w:val="none" w:sz="0" w:space="0" w:color="auto"/>
            <w:left w:val="none" w:sz="0" w:space="0" w:color="auto"/>
            <w:bottom w:val="none" w:sz="0" w:space="0" w:color="auto"/>
            <w:right w:val="none" w:sz="0" w:space="0" w:color="auto"/>
          </w:divBdr>
        </w:div>
        <w:div w:id="371855293">
          <w:marLeft w:val="0"/>
          <w:marRight w:val="0"/>
          <w:marTop w:val="0"/>
          <w:marBottom w:val="0"/>
          <w:divBdr>
            <w:top w:val="none" w:sz="0" w:space="0" w:color="auto"/>
            <w:left w:val="none" w:sz="0" w:space="0" w:color="auto"/>
            <w:bottom w:val="none" w:sz="0" w:space="0" w:color="auto"/>
            <w:right w:val="none" w:sz="0" w:space="0" w:color="auto"/>
          </w:divBdr>
        </w:div>
        <w:div w:id="394747212">
          <w:marLeft w:val="0"/>
          <w:marRight w:val="0"/>
          <w:marTop w:val="0"/>
          <w:marBottom w:val="0"/>
          <w:divBdr>
            <w:top w:val="none" w:sz="0" w:space="0" w:color="auto"/>
            <w:left w:val="none" w:sz="0" w:space="0" w:color="auto"/>
            <w:bottom w:val="none" w:sz="0" w:space="0" w:color="auto"/>
            <w:right w:val="none" w:sz="0" w:space="0" w:color="auto"/>
          </w:divBdr>
        </w:div>
        <w:div w:id="1111049139">
          <w:marLeft w:val="0"/>
          <w:marRight w:val="0"/>
          <w:marTop w:val="0"/>
          <w:marBottom w:val="0"/>
          <w:divBdr>
            <w:top w:val="none" w:sz="0" w:space="0" w:color="auto"/>
            <w:left w:val="none" w:sz="0" w:space="0" w:color="auto"/>
            <w:bottom w:val="none" w:sz="0" w:space="0" w:color="auto"/>
            <w:right w:val="none" w:sz="0" w:space="0" w:color="auto"/>
          </w:divBdr>
        </w:div>
        <w:div w:id="1341199979">
          <w:marLeft w:val="0"/>
          <w:marRight w:val="0"/>
          <w:marTop w:val="0"/>
          <w:marBottom w:val="0"/>
          <w:divBdr>
            <w:top w:val="none" w:sz="0" w:space="0" w:color="auto"/>
            <w:left w:val="none" w:sz="0" w:space="0" w:color="auto"/>
            <w:bottom w:val="none" w:sz="0" w:space="0" w:color="auto"/>
            <w:right w:val="none" w:sz="0" w:space="0" w:color="auto"/>
          </w:divBdr>
        </w:div>
        <w:div w:id="1400398531">
          <w:marLeft w:val="0"/>
          <w:marRight w:val="0"/>
          <w:marTop w:val="0"/>
          <w:marBottom w:val="0"/>
          <w:divBdr>
            <w:top w:val="none" w:sz="0" w:space="0" w:color="auto"/>
            <w:left w:val="none" w:sz="0" w:space="0" w:color="auto"/>
            <w:bottom w:val="none" w:sz="0" w:space="0" w:color="auto"/>
            <w:right w:val="none" w:sz="0" w:space="0" w:color="auto"/>
          </w:divBdr>
        </w:div>
      </w:divsChild>
    </w:div>
    <w:div w:id="1295910510">
      <w:bodyDiv w:val="1"/>
      <w:marLeft w:val="0"/>
      <w:marRight w:val="0"/>
      <w:marTop w:val="0"/>
      <w:marBottom w:val="0"/>
      <w:divBdr>
        <w:top w:val="none" w:sz="0" w:space="0" w:color="auto"/>
        <w:left w:val="none" w:sz="0" w:space="0" w:color="auto"/>
        <w:bottom w:val="none" w:sz="0" w:space="0" w:color="auto"/>
        <w:right w:val="none" w:sz="0" w:space="0" w:color="auto"/>
      </w:divBdr>
    </w:div>
    <w:div w:id="1330912459">
      <w:bodyDiv w:val="1"/>
      <w:marLeft w:val="0"/>
      <w:marRight w:val="0"/>
      <w:marTop w:val="0"/>
      <w:marBottom w:val="0"/>
      <w:divBdr>
        <w:top w:val="none" w:sz="0" w:space="0" w:color="auto"/>
        <w:left w:val="none" w:sz="0" w:space="0" w:color="auto"/>
        <w:bottom w:val="none" w:sz="0" w:space="0" w:color="auto"/>
        <w:right w:val="none" w:sz="0" w:space="0" w:color="auto"/>
      </w:divBdr>
    </w:div>
    <w:div w:id="1341354955">
      <w:bodyDiv w:val="1"/>
      <w:marLeft w:val="0"/>
      <w:marRight w:val="0"/>
      <w:marTop w:val="0"/>
      <w:marBottom w:val="0"/>
      <w:divBdr>
        <w:top w:val="none" w:sz="0" w:space="0" w:color="auto"/>
        <w:left w:val="none" w:sz="0" w:space="0" w:color="auto"/>
        <w:bottom w:val="none" w:sz="0" w:space="0" w:color="auto"/>
        <w:right w:val="none" w:sz="0" w:space="0" w:color="auto"/>
      </w:divBdr>
    </w:div>
    <w:div w:id="1434938066">
      <w:bodyDiv w:val="1"/>
      <w:marLeft w:val="0"/>
      <w:marRight w:val="0"/>
      <w:marTop w:val="0"/>
      <w:marBottom w:val="0"/>
      <w:divBdr>
        <w:top w:val="none" w:sz="0" w:space="0" w:color="auto"/>
        <w:left w:val="none" w:sz="0" w:space="0" w:color="auto"/>
        <w:bottom w:val="none" w:sz="0" w:space="0" w:color="auto"/>
        <w:right w:val="none" w:sz="0" w:space="0" w:color="auto"/>
      </w:divBdr>
    </w:div>
    <w:div w:id="1451388634">
      <w:bodyDiv w:val="1"/>
      <w:marLeft w:val="0"/>
      <w:marRight w:val="0"/>
      <w:marTop w:val="0"/>
      <w:marBottom w:val="0"/>
      <w:divBdr>
        <w:top w:val="none" w:sz="0" w:space="0" w:color="auto"/>
        <w:left w:val="none" w:sz="0" w:space="0" w:color="auto"/>
        <w:bottom w:val="none" w:sz="0" w:space="0" w:color="auto"/>
        <w:right w:val="none" w:sz="0" w:space="0" w:color="auto"/>
      </w:divBdr>
      <w:divsChild>
        <w:div w:id="579604827">
          <w:marLeft w:val="0"/>
          <w:marRight w:val="0"/>
          <w:marTop w:val="0"/>
          <w:marBottom w:val="0"/>
          <w:divBdr>
            <w:top w:val="none" w:sz="0" w:space="0" w:color="auto"/>
            <w:left w:val="none" w:sz="0" w:space="0" w:color="auto"/>
            <w:bottom w:val="none" w:sz="0" w:space="0" w:color="auto"/>
            <w:right w:val="none" w:sz="0" w:space="0" w:color="auto"/>
          </w:divBdr>
          <w:divsChild>
            <w:div w:id="1891766901">
              <w:marLeft w:val="0"/>
              <w:marRight w:val="0"/>
              <w:marTop w:val="0"/>
              <w:marBottom w:val="0"/>
              <w:divBdr>
                <w:top w:val="none" w:sz="0" w:space="0" w:color="auto"/>
                <w:left w:val="none" w:sz="0" w:space="0" w:color="auto"/>
                <w:bottom w:val="none" w:sz="0" w:space="0" w:color="auto"/>
                <w:right w:val="none" w:sz="0" w:space="0" w:color="auto"/>
              </w:divBdr>
              <w:divsChild>
                <w:div w:id="661591238">
                  <w:marLeft w:val="0"/>
                  <w:marRight w:val="0"/>
                  <w:marTop w:val="0"/>
                  <w:marBottom w:val="0"/>
                  <w:divBdr>
                    <w:top w:val="none" w:sz="0" w:space="0" w:color="auto"/>
                    <w:left w:val="none" w:sz="0" w:space="0" w:color="auto"/>
                    <w:bottom w:val="none" w:sz="0" w:space="0" w:color="auto"/>
                    <w:right w:val="none" w:sz="0" w:space="0" w:color="auto"/>
                  </w:divBdr>
                  <w:divsChild>
                    <w:div w:id="173688374">
                      <w:marLeft w:val="0"/>
                      <w:marRight w:val="0"/>
                      <w:marTop w:val="0"/>
                      <w:marBottom w:val="0"/>
                      <w:divBdr>
                        <w:top w:val="none" w:sz="0" w:space="0" w:color="auto"/>
                        <w:left w:val="none" w:sz="0" w:space="0" w:color="auto"/>
                        <w:bottom w:val="none" w:sz="0" w:space="0" w:color="auto"/>
                        <w:right w:val="none" w:sz="0" w:space="0" w:color="auto"/>
                      </w:divBdr>
                      <w:divsChild>
                        <w:div w:id="1140919000">
                          <w:marLeft w:val="0"/>
                          <w:marRight w:val="0"/>
                          <w:marTop w:val="0"/>
                          <w:marBottom w:val="0"/>
                          <w:divBdr>
                            <w:top w:val="none" w:sz="0" w:space="0" w:color="auto"/>
                            <w:left w:val="none" w:sz="0" w:space="0" w:color="auto"/>
                            <w:bottom w:val="none" w:sz="0" w:space="0" w:color="auto"/>
                            <w:right w:val="none" w:sz="0" w:space="0" w:color="auto"/>
                          </w:divBdr>
                          <w:divsChild>
                            <w:div w:id="1405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15574">
      <w:bodyDiv w:val="1"/>
      <w:marLeft w:val="0"/>
      <w:marRight w:val="0"/>
      <w:marTop w:val="0"/>
      <w:marBottom w:val="0"/>
      <w:divBdr>
        <w:top w:val="none" w:sz="0" w:space="0" w:color="auto"/>
        <w:left w:val="none" w:sz="0" w:space="0" w:color="auto"/>
        <w:bottom w:val="none" w:sz="0" w:space="0" w:color="auto"/>
        <w:right w:val="none" w:sz="0" w:space="0" w:color="auto"/>
      </w:divBdr>
    </w:div>
    <w:div w:id="1572078338">
      <w:bodyDiv w:val="1"/>
      <w:marLeft w:val="0"/>
      <w:marRight w:val="0"/>
      <w:marTop w:val="0"/>
      <w:marBottom w:val="0"/>
      <w:divBdr>
        <w:top w:val="none" w:sz="0" w:space="0" w:color="auto"/>
        <w:left w:val="none" w:sz="0" w:space="0" w:color="auto"/>
        <w:bottom w:val="none" w:sz="0" w:space="0" w:color="auto"/>
        <w:right w:val="none" w:sz="0" w:space="0" w:color="auto"/>
      </w:divBdr>
    </w:div>
    <w:div w:id="1637367887">
      <w:bodyDiv w:val="1"/>
      <w:marLeft w:val="0"/>
      <w:marRight w:val="0"/>
      <w:marTop w:val="0"/>
      <w:marBottom w:val="0"/>
      <w:divBdr>
        <w:top w:val="none" w:sz="0" w:space="0" w:color="auto"/>
        <w:left w:val="none" w:sz="0" w:space="0" w:color="auto"/>
        <w:bottom w:val="none" w:sz="0" w:space="0" w:color="auto"/>
        <w:right w:val="none" w:sz="0" w:space="0" w:color="auto"/>
      </w:divBdr>
    </w:div>
    <w:div w:id="1673755683">
      <w:bodyDiv w:val="1"/>
      <w:marLeft w:val="0"/>
      <w:marRight w:val="0"/>
      <w:marTop w:val="0"/>
      <w:marBottom w:val="0"/>
      <w:divBdr>
        <w:top w:val="none" w:sz="0" w:space="0" w:color="auto"/>
        <w:left w:val="none" w:sz="0" w:space="0" w:color="auto"/>
        <w:bottom w:val="none" w:sz="0" w:space="0" w:color="auto"/>
        <w:right w:val="none" w:sz="0" w:space="0" w:color="auto"/>
      </w:divBdr>
      <w:divsChild>
        <w:div w:id="272829291">
          <w:marLeft w:val="0"/>
          <w:marRight w:val="0"/>
          <w:marTop w:val="0"/>
          <w:marBottom w:val="0"/>
          <w:divBdr>
            <w:top w:val="none" w:sz="0" w:space="0" w:color="auto"/>
            <w:left w:val="none" w:sz="0" w:space="0" w:color="auto"/>
            <w:bottom w:val="none" w:sz="0" w:space="0" w:color="auto"/>
            <w:right w:val="none" w:sz="0" w:space="0" w:color="auto"/>
          </w:divBdr>
        </w:div>
        <w:div w:id="552355441">
          <w:marLeft w:val="0"/>
          <w:marRight w:val="0"/>
          <w:marTop w:val="0"/>
          <w:marBottom w:val="0"/>
          <w:divBdr>
            <w:top w:val="none" w:sz="0" w:space="0" w:color="auto"/>
            <w:left w:val="none" w:sz="0" w:space="0" w:color="auto"/>
            <w:bottom w:val="none" w:sz="0" w:space="0" w:color="auto"/>
            <w:right w:val="none" w:sz="0" w:space="0" w:color="auto"/>
          </w:divBdr>
        </w:div>
        <w:div w:id="1865828109">
          <w:marLeft w:val="0"/>
          <w:marRight w:val="0"/>
          <w:marTop w:val="0"/>
          <w:marBottom w:val="0"/>
          <w:divBdr>
            <w:top w:val="none" w:sz="0" w:space="0" w:color="auto"/>
            <w:left w:val="none" w:sz="0" w:space="0" w:color="auto"/>
            <w:bottom w:val="none" w:sz="0" w:space="0" w:color="auto"/>
            <w:right w:val="none" w:sz="0" w:space="0" w:color="auto"/>
          </w:divBdr>
        </w:div>
      </w:divsChild>
    </w:div>
    <w:div w:id="1734234870">
      <w:bodyDiv w:val="1"/>
      <w:marLeft w:val="0"/>
      <w:marRight w:val="0"/>
      <w:marTop w:val="0"/>
      <w:marBottom w:val="0"/>
      <w:divBdr>
        <w:top w:val="none" w:sz="0" w:space="0" w:color="auto"/>
        <w:left w:val="none" w:sz="0" w:space="0" w:color="auto"/>
        <w:bottom w:val="none" w:sz="0" w:space="0" w:color="auto"/>
        <w:right w:val="none" w:sz="0" w:space="0" w:color="auto"/>
      </w:divBdr>
      <w:divsChild>
        <w:div w:id="1910572502">
          <w:marLeft w:val="547"/>
          <w:marRight w:val="0"/>
          <w:marTop w:val="86"/>
          <w:marBottom w:val="0"/>
          <w:divBdr>
            <w:top w:val="none" w:sz="0" w:space="0" w:color="auto"/>
            <w:left w:val="none" w:sz="0" w:space="0" w:color="auto"/>
            <w:bottom w:val="none" w:sz="0" w:space="0" w:color="auto"/>
            <w:right w:val="none" w:sz="0" w:space="0" w:color="auto"/>
          </w:divBdr>
        </w:div>
      </w:divsChild>
    </w:div>
    <w:div w:id="1780568812">
      <w:bodyDiv w:val="1"/>
      <w:marLeft w:val="0"/>
      <w:marRight w:val="0"/>
      <w:marTop w:val="0"/>
      <w:marBottom w:val="0"/>
      <w:divBdr>
        <w:top w:val="none" w:sz="0" w:space="0" w:color="auto"/>
        <w:left w:val="none" w:sz="0" w:space="0" w:color="auto"/>
        <w:bottom w:val="none" w:sz="0" w:space="0" w:color="auto"/>
        <w:right w:val="none" w:sz="0" w:space="0" w:color="auto"/>
      </w:divBdr>
    </w:div>
    <w:div w:id="1818259247">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920409360">
      <w:bodyDiv w:val="1"/>
      <w:marLeft w:val="0"/>
      <w:marRight w:val="0"/>
      <w:marTop w:val="0"/>
      <w:marBottom w:val="0"/>
      <w:divBdr>
        <w:top w:val="none" w:sz="0" w:space="0" w:color="auto"/>
        <w:left w:val="none" w:sz="0" w:space="0" w:color="auto"/>
        <w:bottom w:val="none" w:sz="0" w:space="0" w:color="auto"/>
        <w:right w:val="none" w:sz="0" w:space="0" w:color="auto"/>
      </w:divBdr>
      <w:divsChild>
        <w:div w:id="445806826">
          <w:marLeft w:val="0"/>
          <w:marRight w:val="0"/>
          <w:marTop w:val="0"/>
          <w:marBottom w:val="0"/>
          <w:divBdr>
            <w:top w:val="none" w:sz="0" w:space="0" w:color="auto"/>
            <w:left w:val="none" w:sz="0" w:space="0" w:color="auto"/>
            <w:bottom w:val="none" w:sz="0" w:space="0" w:color="auto"/>
            <w:right w:val="none" w:sz="0" w:space="0" w:color="auto"/>
          </w:divBdr>
          <w:divsChild>
            <w:div w:id="867060214">
              <w:marLeft w:val="0"/>
              <w:marRight w:val="0"/>
              <w:marTop w:val="0"/>
              <w:marBottom w:val="0"/>
              <w:divBdr>
                <w:top w:val="none" w:sz="0" w:space="0" w:color="auto"/>
                <w:left w:val="none" w:sz="0" w:space="0" w:color="auto"/>
                <w:bottom w:val="none" w:sz="0" w:space="0" w:color="auto"/>
                <w:right w:val="none" w:sz="0" w:space="0" w:color="auto"/>
              </w:divBdr>
              <w:divsChild>
                <w:div w:id="674385297">
                  <w:marLeft w:val="0"/>
                  <w:marRight w:val="0"/>
                  <w:marTop w:val="0"/>
                  <w:marBottom w:val="0"/>
                  <w:divBdr>
                    <w:top w:val="none" w:sz="0" w:space="0" w:color="auto"/>
                    <w:left w:val="none" w:sz="0" w:space="0" w:color="auto"/>
                    <w:bottom w:val="none" w:sz="0" w:space="0" w:color="auto"/>
                    <w:right w:val="none" w:sz="0" w:space="0" w:color="auto"/>
                  </w:divBdr>
                  <w:divsChild>
                    <w:div w:id="588736080">
                      <w:marLeft w:val="0"/>
                      <w:marRight w:val="0"/>
                      <w:marTop w:val="0"/>
                      <w:marBottom w:val="0"/>
                      <w:divBdr>
                        <w:top w:val="none" w:sz="0" w:space="0" w:color="auto"/>
                        <w:left w:val="none" w:sz="0" w:space="0" w:color="auto"/>
                        <w:bottom w:val="none" w:sz="0" w:space="0" w:color="auto"/>
                        <w:right w:val="none" w:sz="0" w:space="0" w:color="auto"/>
                      </w:divBdr>
                      <w:divsChild>
                        <w:div w:id="393897186">
                          <w:marLeft w:val="0"/>
                          <w:marRight w:val="0"/>
                          <w:marTop w:val="0"/>
                          <w:marBottom w:val="0"/>
                          <w:divBdr>
                            <w:top w:val="none" w:sz="0" w:space="0" w:color="auto"/>
                            <w:left w:val="none" w:sz="0" w:space="0" w:color="auto"/>
                            <w:bottom w:val="none" w:sz="0" w:space="0" w:color="auto"/>
                            <w:right w:val="none" w:sz="0" w:space="0" w:color="auto"/>
                          </w:divBdr>
                          <w:divsChild>
                            <w:div w:id="133910676">
                              <w:marLeft w:val="0"/>
                              <w:marRight w:val="0"/>
                              <w:marTop w:val="0"/>
                              <w:marBottom w:val="0"/>
                              <w:divBdr>
                                <w:top w:val="none" w:sz="0" w:space="0" w:color="auto"/>
                                <w:left w:val="none" w:sz="0" w:space="0" w:color="auto"/>
                                <w:bottom w:val="none" w:sz="0" w:space="0" w:color="auto"/>
                                <w:right w:val="none" w:sz="0" w:space="0" w:color="auto"/>
                              </w:divBdr>
                              <w:divsChild>
                                <w:div w:id="356808176">
                                  <w:marLeft w:val="0"/>
                                  <w:marRight w:val="0"/>
                                  <w:marTop w:val="0"/>
                                  <w:marBottom w:val="0"/>
                                  <w:divBdr>
                                    <w:top w:val="none" w:sz="0" w:space="0" w:color="auto"/>
                                    <w:left w:val="none" w:sz="0" w:space="0" w:color="auto"/>
                                    <w:bottom w:val="none" w:sz="0" w:space="0" w:color="auto"/>
                                    <w:right w:val="none" w:sz="0" w:space="0" w:color="auto"/>
                                  </w:divBdr>
                                  <w:divsChild>
                                    <w:div w:id="789587197">
                                      <w:marLeft w:val="0"/>
                                      <w:marRight w:val="0"/>
                                      <w:marTop w:val="0"/>
                                      <w:marBottom w:val="0"/>
                                      <w:divBdr>
                                        <w:top w:val="none" w:sz="0" w:space="0" w:color="auto"/>
                                        <w:left w:val="none" w:sz="0" w:space="0" w:color="auto"/>
                                        <w:bottom w:val="none" w:sz="0" w:space="0" w:color="auto"/>
                                        <w:right w:val="none" w:sz="0" w:space="0" w:color="auto"/>
                                      </w:divBdr>
                                      <w:divsChild>
                                        <w:div w:id="717095497">
                                          <w:marLeft w:val="0"/>
                                          <w:marRight w:val="0"/>
                                          <w:marTop w:val="0"/>
                                          <w:marBottom w:val="0"/>
                                          <w:divBdr>
                                            <w:top w:val="none" w:sz="0" w:space="0" w:color="auto"/>
                                            <w:left w:val="none" w:sz="0" w:space="0" w:color="auto"/>
                                            <w:bottom w:val="none" w:sz="0" w:space="0" w:color="auto"/>
                                            <w:right w:val="none" w:sz="0" w:space="0" w:color="auto"/>
                                          </w:divBdr>
                                          <w:divsChild>
                                            <w:div w:id="129976335">
                                              <w:marLeft w:val="0"/>
                                              <w:marRight w:val="0"/>
                                              <w:marTop w:val="0"/>
                                              <w:marBottom w:val="0"/>
                                              <w:divBdr>
                                                <w:top w:val="none" w:sz="0" w:space="0" w:color="auto"/>
                                                <w:left w:val="none" w:sz="0" w:space="0" w:color="auto"/>
                                                <w:bottom w:val="none" w:sz="0" w:space="0" w:color="auto"/>
                                                <w:right w:val="none" w:sz="0" w:space="0" w:color="auto"/>
                                              </w:divBdr>
                                              <w:divsChild>
                                                <w:div w:id="1807241247">
                                                  <w:marLeft w:val="0"/>
                                                  <w:marRight w:val="0"/>
                                                  <w:marTop w:val="0"/>
                                                  <w:marBottom w:val="0"/>
                                                  <w:divBdr>
                                                    <w:top w:val="none" w:sz="0" w:space="0" w:color="auto"/>
                                                    <w:left w:val="none" w:sz="0" w:space="0" w:color="auto"/>
                                                    <w:bottom w:val="none" w:sz="0" w:space="0" w:color="auto"/>
                                                    <w:right w:val="none" w:sz="0" w:space="0" w:color="auto"/>
                                                  </w:divBdr>
                                                  <w:divsChild>
                                                    <w:div w:id="926615047">
                                                      <w:marLeft w:val="0"/>
                                                      <w:marRight w:val="0"/>
                                                      <w:marTop w:val="0"/>
                                                      <w:marBottom w:val="0"/>
                                                      <w:divBdr>
                                                        <w:top w:val="none" w:sz="0" w:space="0" w:color="auto"/>
                                                        <w:left w:val="none" w:sz="0" w:space="0" w:color="auto"/>
                                                        <w:bottom w:val="none" w:sz="0" w:space="0" w:color="auto"/>
                                                        <w:right w:val="none" w:sz="0" w:space="0" w:color="auto"/>
                                                      </w:divBdr>
                                                      <w:divsChild>
                                                        <w:div w:id="1733849716">
                                                          <w:marLeft w:val="0"/>
                                                          <w:marRight w:val="0"/>
                                                          <w:marTop w:val="0"/>
                                                          <w:marBottom w:val="0"/>
                                                          <w:divBdr>
                                                            <w:top w:val="none" w:sz="0" w:space="0" w:color="auto"/>
                                                            <w:left w:val="none" w:sz="0" w:space="0" w:color="auto"/>
                                                            <w:bottom w:val="none" w:sz="0" w:space="0" w:color="auto"/>
                                                            <w:right w:val="none" w:sz="0" w:space="0" w:color="auto"/>
                                                          </w:divBdr>
                                                          <w:divsChild>
                                                            <w:div w:id="1776822377">
                                                              <w:marLeft w:val="0"/>
                                                              <w:marRight w:val="0"/>
                                                              <w:marTop w:val="0"/>
                                                              <w:marBottom w:val="0"/>
                                                              <w:divBdr>
                                                                <w:top w:val="none" w:sz="0" w:space="0" w:color="auto"/>
                                                                <w:left w:val="none" w:sz="0" w:space="0" w:color="auto"/>
                                                                <w:bottom w:val="none" w:sz="0" w:space="0" w:color="auto"/>
                                                                <w:right w:val="none" w:sz="0" w:space="0" w:color="auto"/>
                                                              </w:divBdr>
                                                              <w:divsChild>
                                                                <w:div w:id="623148566">
                                                                  <w:marLeft w:val="0"/>
                                                                  <w:marRight w:val="0"/>
                                                                  <w:marTop w:val="0"/>
                                                                  <w:marBottom w:val="0"/>
                                                                  <w:divBdr>
                                                                    <w:top w:val="none" w:sz="0" w:space="0" w:color="auto"/>
                                                                    <w:left w:val="none" w:sz="0" w:space="0" w:color="auto"/>
                                                                    <w:bottom w:val="none" w:sz="0" w:space="0" w:color="auto"/>
                                                                    <w:right w:val="none" w:sz="0" w:space="0" w:color="auto"/>
                                                                  </w:divBdr>
                                                                  <w:divsChild>
                                                                    <w:div w:id="1803577609">
                                                                      <w:marLeft w:val="0"/>
                                                                      <w:marRight w:val="0"/>
                                                                      <w:marTop w:val="0"/>
                                                                      <w:marBottom w:val="0"/>
                                                                      <w:divBdr>
                                                                        <w:top w:val="none" w:sz="0" w:space="0" w:color="auto"/>
                                                                        <w:left w:val="none" w:sz="0" w:space="0" w:color="auto"/>
                                                                        <w:bottom w:val="none" w:sz="0" w:space="0" w:color="auto"/>
                                                                        <w:right w:val="none" w:sz="0" w:space="0" w:color="auto"/>
                                                                      </w:divBdr>
                                                                      <w:divsChild>
                                                                        <w:div w:id="426854180">
                                                                          <w:marLeft w:val="0"/>
                                                                          <w:marRight w:val="0"/>
                                                                          <w:marTop w:val="0"/>
                                                                          <w:marBottom w:val="0"/>
                                                                          <w:divBdr>
                                                                            <w:top w:val="none" w:sz="0" w:space="0" w:color="auto"/>
                                                                            <w:left w:val="none" w:sz="0" w:space="0" w:color="auto"/>
                                                                            <w:bottom w:val="none" w:sz="0" w:space="0" w:color="auto"/>
                                                                            <w:right w:val="none" w:sz="0" w:space="0" w:color="auto"/>
                                                                          </w:divBdr>
                                                                          <w:divsChild>
                                                                            <w:div w:id="1540707419">
                                                                              <w:marLeft w:val="0"/>
                                                                              <w:marRight w:val="0"/>
                                                                              <w:marTop w:val="0"/>
                                                                              <w:marBottom w:val="0"/>
                                                                              <w:divBdr>
                                                                                <w:top w:val="none" w:sz="0" w:space="0" w:color="auto"/>
                                                                                <w:left w:val="none" w:sz="0" w:space="0" w:color="auto"/>
                                                                                <w:bottom w:val="none" w:sz="0" w:space="0" w:color="auto"/>
                                                                                <w:right w:val="none" w:sz="0" w:space="0" w:color="auto"/>
                                                                              </w:divBdr>
                                                                              <w:divsChild>
                                                                                <w:div w:id="726758700">
                                                                                  <w:marLeft w:val="0"/>
                                                                                  <w:marRight w:val="0"/>
                                                                                  <w:marTop w:val="0"/>
                                                                                  <w:marBottom w:val="0"/>
                                                                                  <w:divBdr>
                                                                                    <w:top w:val="none" w:sz="0" w:space="0" w:color="auto"/>
                                                                                    <w:left w:val="none" w:sz="0" w:space="0" w:color="auto"/>
                                                                                    <w:bottom w:val="none" w:sz="0" w:space="0" w:color="auto"/>
                                                                                    <w:right w:val="none" w:sz="0" w:space="0" w:color="auto"/>
                                                                                  </w:divBdr>
                                                                                  <w:divsChild>
                                                                                    <w:div w:id="1359427201">
                                                                                      <w:marLeft w:val="0"/>
                                                                                      <w:marRight w:val="0"/>
                                                                                      <w:marTop w:val="0"/>
                                                                                      <w:marBottom w:val="0"/>
                                                                                      <w:divBdr>
                                                                                        <w:top w:val="none" w:sz="0" w:space="0" w:color="auto"/>
                                                                                        <w:left w:val="none" w:sz="0" w:space="0" w:color="auto"/>
                                                                                        <w:bottom w:val="none" w:sz="0" w:space="0" w:color="auto"/>
                                                                                        <w:right w:val="none" w:sz="0" w:space="0" w:color="auto"/>
                                                                                      </w:divBdr>
                                                                                      <w:divsChild>
                                                                                        <w:div w:id="574709593">
                                                                                          <w:marLeft w:val="0"/>
                                                                                          <w:marRight w:val="0"/>
                                                                                          <w:marTop w:val="0"/>
                                                                                          <w:marBottom w:val="0"/>
                                                                                          <w:divBdr>
                                                                                            <w:top w:val="none" w:sz="0" w:space="0" w:color="auto"/>
                                                                                            <w:left w:val="none" w:sz="0" w:space="0" w:color="auto"/>
                                                                                            <w:bottom w:val="none" w:sz="0" w:space="0" w:color="auto"/>
                                                                                            <w:right w:val="none" w:sz="0" w:space="0" w:color="auto"/>
                                                                                          </w:divBdr>
                                                                                          <w:divsChild>
                                                                                            <w:div w:id="722170911">
                                                                                              <w:marLeft w:val="0"/>
                                                                                              <w:marRight w:val="0"/>
                                                                                              <w:marTop w:val="0"/>
                                                                                              <w:marBottom w:val="0"/>
                                                                                              <w:divBdr>
                                                                                                <w:top w:val="none" w:sz="0" w:space="0" w:color="auto"/>
                                                                                                <w:left w:val="none" w:sz="0" w:space="0" w:color="auto"/>
                                                                                                <w:bottom w:val="none" w:sz="0" w:space="0" w:color="auto"/>
                                                                                                <w:right w:val="none" w:sz="0" w:space="0" w:color="auto"/>
                                                                                              </w:divBdr>
                                                                                              <w:divsChild>
                                                                                                <w:div w:id="327825362">
                                                                                                  <w:marLeft w:val="0"/>
                                                                                                  <w:marRight w:val="0"/>
                                                                                                  <w:marTop w:val="0"/>
                                                                                                  <w:marBottom w:val="0"/>
                                                                                                  <w:divBdr>
                                                                                                    <w:top w:val="none" w:sz="0" w:space="0" w:color="auto"/>
                                                                                                    <w:left w:val="none" w:sz="0" w:space="0" w:color="auto"/>
                                                                                                    <w:bottom w:val="none" w:sz="0" w:space="0" w:color="auto"/>
                                                                                                    <w:right w:val="none" w:sz="0" w:space="0" w:color="auto"/>
                                                                                                  </w:divBdr>
                                                                                                  <w:divsChild>
                                                                                                    <w:div w:id="790444083">
                                                                                                      <w:marLeft w:val="0"/>
                                                                                                      <w:marRight w:val="0"/>
                                                                                                      <w:marTop w:val="0"/>
                                                                                                      <w:marBottom w:val="0"/>
                                                                                                      <w:divBdr>
                                                                                                        <w:top w:val="none" w:sz="0" w:space="0" w:color="auto"/>
                                                                                                        <w:left w:val="none" w:sz="0" w:space="0" w:color="auto"/>
                                                                                                        <w:bottom w:val="none" w:sz="0" w:space="0" w:color="auto"/>
                                                                                                        <w:right w:val="none" w:sz="0" w:space="0" w:color="auto"/>
                                                                                                      </w:divBdr>
                                                                                                      <w:divsChild>
                                                                                                        <w:div w:id="786776722">
                                                                                                          <w:marLeft w:val="0"/>
                                                                                                          <w:marRight w:val="0"/>
                                                                                                          <w:marTop w:val="0"/>
                                                                                                          <w:marBottom w:val="0"/>
                                                                                                          <w:divBdr>
                                                                                                            <w:top w:val="none" w:sz="0" w:space="0" w:color="auto"/>
                                                                                                            <w:left w:val="none" w:sz="0" w:space="0" w:color="auto"/>
                                                                                                            <w:bottom w:val="none" w:sz="0" w:space="0" w:color="auto"/>
                                                                                                            <w:right w:val="none" w:sz="0" w:space="0" w:color="auto"/>
                                                                                                          </w:divBdr>
                                                                                                          <w:divsChild>
                                                                                                            <w:div w:id="342243749">
                                                                                                              <w:marLeft w:val="0"/>
                                                                                                              <w:marRight w:val="0"/>
                                                                                                              <w:marTop w:val="0"/>
                                                                                                              <w:marBottom w:val="0"/>
                                                                                                              <w:divBdr>
                                                                                                                <w:top w:val="none" w:sz="0" w:space="0" w:color="auto"/>
                                                                                                                <w:left w:val="none" w:sz="0" w:space="0" w:color="auto"/>
                                                                                                                <w:bottom w:val="none" w:sz="0" w:space="0" w:color="auto"/>
                                                                                                                <w:right w:val="none" w:sz="0" w:space="0" w:color="auto"/>
                                                                                                              </w:divBdr>
                                                                                                              <w:divsChild>
                                                                                                                <w:div w:id="1093697228">
                                                                                                                  <w:marLeft w:val="0"/>
                                                                                                                  <w:marRight w:val="0"/>
                                                                                                                  <w:marTop w:val="0"/>
                                                                                                                  <w:marBottom w:val="0"/>
                                                                                                                  <w:divBdr>
                                                                                                                    <w:top w:val="none" w:sz="0" w:space="0" w:color="auto"/>
                                                                                                                    <w:left w:val="none" w:sz="0" w:space="0" w:color="auto"/>
                                                                                                                    <w:bottom w:val="none" w:sz="0" w:space="0" w:color="auto"/>
                                                                                                                    <w:right w:val="none" w:sz="0" w:space="0" w:color="auto"/>
                                                                                                                  </w:divBdr>
                                                                                                                  <w:divsChild>
                                                                                                                    <w:div w:id="2135056605">
                                                                                                                      <w:marLeft w:val="0"/>
                                                                                                                      <w:marRight w:val="0"/>
                                                                                                                      <w:marTop w:val="0"/>
                                                                                                                      <w:marBottom w:val="0"/>
                                                                                                                      <w:divBdr>
                                                                                                                        <w:top w:val="none" w:sz="0" w:space="0" w:color="auto"/>
                                                                                                                        <w:left w:val="none" w:sz="0" w:space="0" w:color="auto"/>
                                                                                                                        <w:bottom w:val="none" w:sz="0" w:space="0" w:color="auto"/>
                                                                                                                        <w:right w:val="none" w:sz="0" w:space="0" w:color="auto"/>
                                                                                                                      </w:divBdr>
                                                                                                                      <w:divsChild>
                                                                                                                        <w:div w:id="1561820622">
                                                                                                                          <w:marLeft w:val="0"/>
                                                                                                                          <w:marRight w:val="0"/>
                                                                                                                          <w:marTop w:val="0"/>
                                                                                                                          <w:marBottom w:val="0"/>
                                                                                                                          <w:divBdr>
                                                                                                                            <w:top w:val="none" w:sz="0" w:space="0" w:color="auto"/>
                                                                                                                            <w:left w:val="none" w:sz="0" w:space="0" w:color="auto"/>
                                                                                                                            <w:bottom w:val="none" w:sz="0" w:space="0" w:color="auto"/>
                                                                                                                            <w:right w:val="none" w:sz="0" w:space="0" w:color="auto"/>
                                                                                                                          </w:divBdr>
                                                                                                                          <w:divsChild>
                                                                                                                            <w:div w:id="1738741785">
                                                                                                                              <w:marLeft w:val="0"/>
                                                                                                                              <w:marRight w:val="0"/>
                                                                                                                              <w:marTop w:val="0"/>
                                                                                                                              <w:marBottom w:val="0"/>
                                                                                                                              <w:divBdr>
                                                                                                                                <w:top w:val="none" w:sz="0" w:space="0" w:color="auto"/>
                                                                                                                                <w:left w:val="none" w:sz="0" w:space="0" w:color="auto"/>
                                                                                                                                <w:bottom w:val="none" w:sz="0" w:space="0" w:color="auto"/>
                                                                                                                                <w:right w:val="none" w:sz="0" w:space="0" w:color="auto"/>
                                                                                                                              </w:divBdr>
                                                                                                                              <w:divsChild>
                                                                                                                                <w:div w:id="76054463">
                                                                                                                                  <w:marLeft w:val="0"/>
                                                                                                                                  <w:marRight w:val="0"/>
                                                                                                                                  <w:marTop w:val="0"/>
                                                                                                                                  <w:marBottom w:val="0"/>
                                                                                                                                  <w:divBdr>
                                                                                                                                    <w:top w:val="none" w:sz="0" w:space="0" w:color="auto"/>
                                                                                                                                    <w:left w:val="none" w:sz="0" w:space="0" w:color="auto"/>
                                                                                                                                    <w:bottom w:val="none" w:sz="0" w:space="0" w:color="auto"/>
                                                                                                                                    <w:right w:val="none" w:sz="0" w:space="0" w:color="auto"/>
                                                                                                                                  </w:divBdr>
                                                                                                                                  <w:divsChild>
                                                                                                                                    <w:div w:id="1932542896">
                                                                                                                                      <w:marLeft w:val="0"/>
                                                                                                                                      <w:marRight w:val="0"/>
                                                                                                                                      <w:marTop w:val="0"/>
                                                                                                                                      <w:marBottom w:val="0"/>
                                                                                                                                      <w:divBdr>
                                                                                                                                        <w:top w:val="none" w:sz="0" w:space="0" w:color="auto"/>
                                                                                                                                        <w:left w:val="none" w:sz="0" w:space="0" w:color="auto"/>
                                                                                                                                        <w:bottom w:val="none" w:sz="0" w:space="0" w:color="auto"/>
                                                                                                                                        <w:right w:val="none" w:sz="0" w:space="0" w:color="auto"/>
                                                                                                                                      </w:divBdr>
                                                                                                                                      <w:divsChild>
                                                                                                                                        <w:div w:id="1204056619">
                                                                                                                                          <w:marLeft w:val="0"/>
                                                                                                                                          <w:marRight w:val="0"/>
                                                                                                                                          <w:marTop w:val="0"/>
                                                                                                                                          <w:marBottom w:val="0"/>
                                                                                                                                          <w:divBdr>
                                                                                                                                            <w:top w:val="none" w:sz="0" w:space="0" w:color="auto"/>
                                                                                                                                            <w:left w:val="none" w:sz="0" w:space="0" w:color="auto"/>
                                                                                                                                            <w:bottom w:val="none" w:sz="0" w:space="0" w:color="auto"/>
                                                                                                                                            <w:right w:val="none" w:sz="0" w:space="0" w:color="auto"/>
                                                                                                                                          </w:divBdr>
                                                                                                                                          <w:divsChild>
                                                                                                                                            <w:div w:id="1562131770">
                                                                                                                                              <w:marLeft w:val="0"/>
                                                                                                                                              <w:marRight w:val="0"/>
                                                                                                                                              <w:marTop w:val="0"/>
                                                                                                                                              <w:marBottom w:val="0"/>
                                                                                                                                              <w:divBdr>
                                                                                                                                                <w:top w:val="none" w:sz="0" w:space="0" w:color="auto"/>
                                                                                                                                                <w:left w:val="none" w:sz="0" w:space="0" w:color="auto"/>
                                                                                                                                                <w:bottom w:val="none" w:sz="0" w:space="0" w:color="auto"/>
                                                                                                                                                <w:right w:val="none" w:sz="0" w:space="0" w:color="auto"/>
                                                                                                                                              </w:divBdr>
                                                                                                                                              <w:divsChild>
                                                                                                                                                <w:div w:id="466096164">
                                                                                                                                                  <w:marLeft w:val="0"/>
                                                                                                                                                  <w:marRight w:val="0"/>
                                                                                                                                                  <w:marTop w:val="0"/>
                                                                                                                                                  <w:marBottom w:val="0"/>
                                                                                                                                                  <w:divBdr>
                                                                                                                                                    <w:top w:val="none" w:sz="0" w:space="0" w:color="auto"/>
                                                                                                                                                    <w:left w:val="none" w:sz="0" w:space="0" w:color="auto"/>
                                                                                                                                                    <w:bottom w:val="none" w:sz="0" w:space="0" w:color="auto"/>
                                                                                                                                                    <w:right w:val="none" w:sz="0" w:space="0" w:color="auto"/>
                                                                                                                                                  </w:divBdr>
                                                                                                                                                  <w:divsChild>
                                                                                                                                                    <w:div w:id="1442804207">
                                                                                                                                                      <w:marLeft w:val="0"/>
                                                                                                                                                      <w:marRight w:val="0"/>
                                                                                                                                                      <w:marTop w:val="0"/>
                                                                                                                                                      <w:marBottom w:val="0"/>
                                                                                                                                                      <w:divBdr>
                                                                                                                                                        <w:top w:val="none" w:sz="0" w:space="0" w:color="auto"/>
                                                                                                                                                        <w:left w:val="none" w:sz="0" w:space="0" w:color="auto"/>
                                                                                                                                                        <w:bottom w:val="none" w:sz="0" w:space="0" w:color="auto"/>
                                                                                                                                                        <w:right w:val="none" w:sz="0" w:space="0" w:color="auto"/>
                                                                                                                                                      </w:divBdr>
                                                                                                                                                      <w:divsChild>
                                                                                                                                                        <w:div w:id="802582837">
                                                                                                                                                          <w:marLeft w:val="0"/>
                                                                                                                                                          <w:marRight w:val="0"/>
                                                                                                                                                          <w:marTop w:val="0"/>
                                                                                                                                                          <w:marBottom w:val="0"/>
                                                                                                                                                          <w:divBdr>
                                                                                                                                                            <w:top w:val="none" w:sz="0" w:space="0" w:color="auto"/>
                                                                                                                                                            <w:left w:val="none" w:sz="0" w:space="0" w:color="auto"/>
                                                                                                                                                            <w:bottom w:val="none" w:sz="0" w:space="0" w:color="auto"/>
                                                                                                                                                            <w:right w:val="none" w:sz="0" w:space="0" w:color="auto"/>
                                                                                                                                                          </w:divBdr>
                                                                                                                                                          <w:divsChild>
                                                                                                                                                            <w:div w:id="857740729">
                                                                                                                                                              <w:marLeft w:val="0"/>
                                                                                                                                                              <w:marRight w:val="0"/>
                                                                                                                                                              <w:marTop w:val="0"/>
                                                                                                                                                              <w:marBottom w:val="0"/>
                                                                                                                                                              <w:divBdr>
                                                                                                                                                                <w:top w:val="none" w:sz="0" w:space="0" w:color="auto"/>
                                                                                                                                                                <w:left w:val="none" w:sz="0" w:space="0" w:color="auto"/>
                                                                                                                                                                <w:bottom w:val="none" w:sz="0" w:space="0" w:color="auto"/>
                                                                                                                                                                <w:right w:val="none" w:sz="0" w:space="0" w:color="auto"/>
                                                                                                                                                              </w:divBdr>
                                                                                                                                                              <w:divsChild>
                                                                                                                                                                <w:div w:id="571933930">
                                                                                                                                                                  <w:marLeft w:val="0"/>
                                                                                                                                                                  <w:marRight w:val="0"/>
                                                                                                                                                                  <w:marTop w:val="0"/>
                                                                                                                                                                  <w:marBottom w:val="0"/>
                                                                                                                                                                  <w:divBdr>
                                                                                                                                                                    <w:top w:val="none" w:sz="0" w:space="0" w:color="auto"/>
                                                                                                                                                                    <w:left w:val="none" w:sz="0" w:space="0" w:color="auto"/>
                                                                                                                                                                    <w:bottom w:val="none" w:sz="0" w:space="0" w:color="auto"/>
                                                                                                                                                                    <w:right w:val="none" w:sz="0" w:space="0" w:color="auto"/>
                                                                                                                                                                  </w:divBdr>
                                                                                                                                                                  <w:divsChild>
                                                                                                                                                                    <w:div w:id="1968782078">
                                                                                                                                                                      <w:marLeft w:val="0"/>
                                                                                                                                                                      <w:marRight w:val="0"/>
                                                                                                                                                                      <w:marTop w:val="0"/>
                                                                                                                                                                      <w:marBottom w:val="0"/>
                                                                                                                                                                      <w:divBdr>
                                                                                                                                                                        <w:top w:val="none" w:sz="0" w:space="0" w:color="auto"/>
                                                                                                                                                                        <w:left w:val="none" w:sz="0" w:space="0" w:color="auto"/>
                                                                                                                                                                        <w:bottom w:val="none" w:sz="0" w:space="0" w:color="auto"/>
                                                                                                                                                                        <w:right w:val="none" w:sz="0" w:space="0" w:color="auto"/>
                                                                                                                                                                      </w:divBdr>
                                                                                                                                                                      <w:divsChild>
                                                                                                                                                                        <w:div w:id="480317548">
                                                                                                                                                                          <w:marLeft w:val="0"/>
                                                                                                                                                                          <w:marRight w:val="0"/>
                                                                                                                                                                          <w:marTop w:val="0"/>
                                                                                                                                                                          <w:marBottom w:val="0"/>
                                                                                                                                                                          <w:divBdr>
                                                                                                                                                                            <w:top w:val="none" w:sz="0" w:space="0" w:color="auto"/>
                                                                                                                                                                            <w:left w:val="none" w:sz="0" w:space="0" w:color="auto"/>
                                                                                                                                                                            <w:bottom w:val="none" w:sz="0" w:space="0" w:color="auto"/>
                                                                                                                                                                            <w:right w:val="none" w:sz="0" w:space="0" w:color="auto"/>
                                                                                                                                                                          </w:divBdr>
                                                                                                                                                                          <w:divsChild>
                                                                                                                                                                            <w:div w:id="164639068">
                                                                                                                                                                              <w:marLeft w:val="0"/>
                                                                                                                                                                              <w:marRight w:val="0"/>
                                                                                                                                                                              <w:marTop w:val="0"/>
                                                                                                                                                                              <w:marBottom w:val="0"/>
                                                                                                                                                                              <w:divBdr>
                                                                                                                                                                                <w:top w:val="none" w:sz="0" w:space="0" w:color="auto"/>
                                                                                                                                                                                <w:left w:val="none" w:sz="0" w:space="0" w:color="auto"/>
                                                                                                                                                                                <w:bottom w:val="none" w:sz="0" w:space="0" w:color="auto"/>
                                                                                                                                                                                <w:right w:val="none" w:sz="0" w:space="0" w:color="auto"/>
                                                                                                                                                                              </w:divBdr>
                                                                                                                                                                              <w:divsChild>
                                                                                                                                                                                <w:div w:id="167600536">
                                                                                                                                                                                  <w:marLeft w:val="0"/>
                                                                                                                                                                                  <w:marRight w:val="0"/>
                                                                                                                                                                                  <w:marTop w:val="0"/>
                                                                                                                                                                                  <w:marBottom w:val="0"/>
                                                                                                                                                                                  <w:divBdr>
                                                                                                                                                                                    <w:top w:val="none" w:sz="0" w:space="0" w:color="auto"/>
                                                                                                                                                                                    <w:left w:val="none" w:sz="0" w:space="0" w:color="auto"/>
                                                                                                                                                                                    <w:bottom w:val="none" w:sz="0" w:space="0" w:color="auto"/>
                                                                                                                                                                                    <w:right w:val="none" w:sz="0" w:space="0" w:color="auto"/>
                                                                                                                                                                                  </w:divBdr>
                                                                                                                                                                                  <w:divsChild>
                                                                                                                                                                                    <w:div w:id="1877623958">
                                                                                                                                                                                      <w:marLeft w:val="0"/>
                                                                                                                                                                                      <w:marRight w:val="0"/>
                                                                                                                                                                                      <w:marTop w:val="0"/>
                                                                                                                                                                                      <w:marBottom w:val="0"/>
                                                                                                                                                                                      <w:divBdr>
                                                                                                                                                                                        <w:top w:val="none" w:sz="0" w:space="0" w:color="auto"/>
                                                                                                                                                                                        <w:left w:val="none" w:sz="0" w:space="0" w:color="auto"/>
                                                                                                                                                                                        <w:bottom w:val="none" w:sz="0" w:space="0" w:color="auto"/>
                                                                                                                                                                                        <w:right w:val="none" w:sz="0" w:space="0" w:color="auto"/>
                                                                                                                                                                                      </w:divBdr>
                                                                                                                                                                                      <w:divsChild>
                                                                                                                                                                                        <w:div w:id="269557637">
                                                                                                                                                                                          <w:marLeft w:val="0"/>
                                                                                                                                                                                          <w:marRight w:val="0"/>
                                                                                                                                                                                          <w:marTop w:val="0"/>
                                                                                                                                                                                          <w:marBottom w:val="0"/>
                                                                                                                                                                                          <w:divBdr>
                                                                                                                                                                                            <w:top w:val="none" w:sz="0" w:space="0" w:color="auto"/>
                                                                                                                                                                                            <w:left w:val="none" w:sz="0" w:space="0" w:color="auto"/>
                                                                                                                                                                                            <w:bottom w:val="none" w:sz="0" w:space="0" w:color="auto"/>
                                                                                                                                                                                            <w:right w:val="none" w:sz="0" w:space="0" w:color="auto"/>
                                                                                                                                                                                          </w:divBdr>
                                                                                                                                                                                          <w:divsChild>
                                                                                                                                                                                            <w:div w:id="15692887">
                                                                                                                                                                                              <w:marLeft w:val="0"/>
                                                                                                                                                                                              <w:marRight w:val="0"/>
                                                                                                                                                                                              <w:marTop w:val="0"/>
                                                                                                                                                                                              <w:marBottom w:val="0"/>
                                                                                                                                                                                              <w:divBdr>
                                                                                                                                                                                                <w:top w:val="none" w:sz="0" w:space="0" w:color="auto"/>
                                                                                                                                                                                                <w:left w:val="none" w:sz="0" w:space="0" w:color="auto"/>
                                                                                                                                                                                                <w:bottom w:val="none" w:sz="0" w:space="0" w:color="auto"/>
                                                                                                                                                                                                <w:right w:val="none" w:sz="0" w:space="0" w:color="auto"/>
                                                                                                                                                                                              </w:divBdr>
                                                                                                                                                                                              <w:divsChild>
                                                                                                                                                                                                <w:div w:id="2032414695">
                                                                                                                                                                                                  <w:marLeft w:val="0"/>
                                                                                                                                                                                                  <w:marRight w:val="0"/>
                                                                                                                                                                                                  <w:marTop w:val="0"/>
                                                                                                                                                                                                  <w:marBottom w:val="0"/>
                                                                                                                                                                                                  <w:divBdr>
                                                                                                                                                                                                    <w:top w:val="none" w:sz="0" w:space="0" w:color="auto"/>
                                                                                                                                                                                                    <w:left w:val="none" w:sz="0" w:space="0" w:color="auto"/>
                                                                                                                                                                                                    <w:bottom w:val="none" w:sz="0" w:space="0" w:color="auto"/>
                                                                                                                                                                                                    <w:right w:val="none" w:sz="0" w:space="0" w:color="auto"/>
                                                                                                                                                                                                  </w:divBdr>
                                                                                                                                                                                                  <w:divsChild>
                                                                                                                                                                                                    <w:div w:id="1272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4390805">
      <w:bodyDiv w:val="1"/>
      <w:marLeft w:val="0"/>
      <w:marRight w:val="0"/>
      <w:marTop w:val="0"/>
      <w:marBottom w:val="0"/>
      <w:divBdr>
        <w:top w:val="none" w:sz="0" w:space="0" w:color="auto"/>
        <w:left w:val="none" w:sz="0" w:space="0" w:color="auto"/>
        <w:bottom w:val="none" w:sz="0" w:space="0" w:color="auto"/>
        <w:right w:val="none" w:sz="0" w:space="0" w:color="auto"/>
      </w:divBdr>
    </w:div>
    <w:div w:id="1993018676">
      <w:bodyDiv w:val="1"/>
      <w:marLeft w:val="0"/>
      <w:marRight w:val="0"/>
      <w:marTop w:val="0"/>
      <w:marBottom w:val="0"/>
      <w:divBdr>
        <w:top w:val="none" w:sz="0" w:space="0" w:color="auto"/>
        <w:left w:val="none" w:sz="0" w:space="0" w:color="auto"/>
        <w:bottom w:val="none" w:sz="0" w:space="0" w:color="auto"/>
        <w:right w:val="none" w:sz="0" w:space="0" w:color="auto"/>
      </w:divBdr>
    </w:div>
    <w:div w:id="2056157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1852519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A62F54E-92B5-4332-A26B-2C835E76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4954</Words>
  <Characters>30221</Characters>
  <Application>Microsoft Office Word</Application>
  <DocSecurity>0</DocSecurity>
  <Lines>251</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Copenhagen</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 Klamer Jørgensen</dc:creator>
  <cp:lastModifiedBy>Malte Lund Adamsen</cp:lastModifiedBy>
  <cp:revision>30</cp:revision>
  <cp:lastPrinted>2023-11-24T11:17:00Z</cp:lastPrinted>
  <dcterms:created xsi:type="dcterms:W3CDTF">2024-07-11T12:38:00Z</dcterms:created>
  <dcterms:modified xsi:type="dcterms:W3CDTF">2024-07-11T14:34:00Z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citations="48" publications="47"/&gt;&lt;/info&gt;PAPERS2_INFO_END</vt:lpwstr>
  </property>
  <property fmtid="{D5CDD505-2E9C-101B-9397-08002B2CF9AE}" pid="3" name="Mendeley Document_1">
    <vt:lpwstr>True</vt:lpwstr>
  </property>
  <property fmtid="{D5CDD505-2E9C-101B-9397-08002B2CF9AE}" pid="4" name="Mendeley Citation Style_1">
    <vt:lpwstr>http://www.zotero.org/styles/vancouver</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http://www.zotero.org/styles/bmj</vt:lpwstr>
  </property>
  <property fmtid="{D5CDD505-2E9C-101B-9397-08002B2CF9AE}" pid="14" name="Mendeley Recent Style Name 4_1">
    <vt:lpwstr>BMJ</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http://www.zotero.org/styles/experimental-physiology</vt:lpwstr>
  </property>
  <property fmtid="{D5CDD505-2E9C-101B-9397-08002B2CF9AE}" pid="18" name="Mendeley Recent Style Name 6_1">
    <vt:lpwstr>Experimental Physiology</vt:lpwstr>
  </property>
  <property fmtid="{D5CDD505-2E9C-101B-9397-08002B2CF9AE}" pid="19" name="Mendeley Recent Style Id 7_1">
    <vt:lpwstr>http://www.zotero.org/styles/journal-of-applied-physiology</vt:lpwstr>
  </property>
  <property fmtid="{D5CDD505-2E9C-101B-9397-08002B2CF9AE}" pid="20" name="Mendeley Recent Style Name 7_1">
    <vt:lpwstr>Journal of Applied Physiology</vt:lpwstr>
  </property>
  <property fmtid="{D5CDD505-2E9C-101B-9397-08002B2CF9AE}" pid="21" name="Mendeley Recent Style Id 8_1">
    <vt:lpwstr>http://www.zotero.org/styles/journal-of-visualized-experiments</vt:lpwstr>
  </property>
  <property fmtid="{D5CDD505-2E9C-101B-9397-08002B2CF9AE}" pid="22" name="Mendeley Recent Style Name 8_1">
    <vt:lpwstr>Journal of Visualized Experiments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nique User Id_1">
    <vt:lpwstr>8ddedf81-1c23-377d-b249-2cad41d692aa</vt:lpwstr>
  </property>
  <property fmtid="{D5CDD505-2E9C-101B-9397-08002B2CF9AE}" pid="26" name="GrammarlyDocumentId">
    <vt:lpwstr>295093647f7feb940806b279836eac6102a4dab35ffd20d147d2d9ee84b03750</vt:lpwstr>
  </property>
</Properties>
</file>