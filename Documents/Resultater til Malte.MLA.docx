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D9F5" w14:textId="77777777" w:rsidR="000B09C1" w:rsidRPr="00935EAF" w:rsidRDefault="000B09C1" w:rsidP="000B09C1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935EAF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3.0 RESULTS</w:t>
      </w:r>
    </w:p>
    <w:p w14:paraId="6B714B51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bookmarkStart w:id="0" w:name="_Hlk200991338"/>
      <w:r w:rsidRPr="0002657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3.1 Participant characteristics</w:t>
      </w:r>
    </w:p>
    <w:p w14:paraId="74634EEB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Six men and six women with a mean age of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25.3 (5.31)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years, a BMI 23.7 (2.4) kg/m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normal lung function participated in the study.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Participant characteristics are outlined in </w:t>
      </w:r>
      <w:r w:rsidRPr="00935EAF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Table 1</w:t>
      </w:r>
      <w:r w:rsidRPr="000265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.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</w:p>
    <w:p w14:paraId="20D78E2D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r w:rsidRPr="0002657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3.2 Diffusing capacity </w:t>
      </w:r>
    </w:p>
    <w:p w14:paraId="0876111E" w14:textId="77385AAC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from diffusing capacity measurements are represented in </w:t>
      </w:r>
      <w:r w:rsidRPr="00935E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 2</w:t>
      </w:r>
      <w:r w:rsidRPr="000265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935E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2</w:t>
      </w:r>
      <w:r w:rsidRPr="0002657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L,COc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35E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2A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and K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CO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35E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2B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increased</w:t>
      </w:r>
      <w:ins w:id="1" w:author="Malte Lund Adamsen" w:date="2025-07-17T22:45:00Z"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2" w:author="Malte Lund Adamsen" w:date="2025-07-17T22:45:00Z">
        <w:r w:rsidRPr="00026575" w:rsidDel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from upright standing to supine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L,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COc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p&lt;0.001; K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CO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, p&lt;0.001), prone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L,COc</w:t>
      </w:r>
      <w:proofErr w:type="spellEnd"/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3" w:author="Malte Lund Adamsen" w:date="2025-07-17T22:45:00Z"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by </w:t>
        </w:r>
        <w:commentRangeStart w:id="4"/>
        <w:r w:rsidR="005A2F5C" w:rsidRP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1.783 </w:t>
        </w:r>
      </w:ins>
      <w:commentRangeEnd w:id="4"/>
      <w:ins w:id="5" w:author="Malte Lund Adamsen" w:date="2025-07-17T22:50:00Z">
        <w:r w:rsidR="00894DA9">
          <w:rPr>
            <w:rStyle w:val="Kommentarhenvisning"/>
          </w:rPr>
          <w:commentReference w:id="4"/>
        </w:r>
      </w:ins>
      <w:ins w:id="6" w:author="Malte Lund Adamsen" w:date="2025-07-17T22:45:00Z"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>(95%CI</w:t>
        </w:r>
      </w:ins>
      <w:ins w:id="7" w:author="Malte Lund Adamsen" w:date="2025-07-17T22:46:00Z"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8" w:author="Malte Lund Adamsen" w:date="2025-07-17T22:45:00Z">
        <w:r w:rsidR="005A2F5C" w:rsidRP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1.008 </w:t>
        </w:r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>to</w:t>
        </w:r>
        <w:r w:rsidR="005A2F5C" w:rsidRP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2.558</w:t>
        </w:r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9" w:author="Malte Lund Adamsen" w:date="2025-07-17T22:46:00Z"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0" w:author="Malte Lund Adamsen" w:date="2025-07-17T22:45:00Z">
        <w:r w:rsidR="005A2F5C" w:rsidRPr="0002657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p=0.028; K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CO</w:t>
      </w:r>
      <w:del w:id="11" w:author="Malte Lund Adamsen" w:date="2025-07-17T22:46:00Z">
        <w:r w:rsidRPr="00026575" w:rsidDel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ins w:id="12" w:author="Malte Lund Adamsen" w:date="2025-07-17T22:46:00Z"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by </w:t>
        </w:r>
        <w:r w:rsidR="005A2F5C" w:rsidRP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0.518 </w:t>
        </w:r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(95%CI </w:t>
        </w:r>
        <w:r w:rsidR="005A2F5C" w:rsidRP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0.424 </w:t>
        </w:r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>to</w:t>
        </w:r>
        <w:r w:rsidR="005A2F5C" w:rsidRP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0.612</w:t>
        </w:r>
        <w:r w:rsidR="005A2F5C">
          <w:rPr>
            <w:rFonts w:ascii="Times New Roman" w:hAnsi="Times New Roman" w:cs="Times New Roman"/>
            <w:color w:val="000000" w:themeColor="text1"/>
            <w:sz w:val="24"/>
            <w:szCs w:val="24"/>
          </w:rPr>
          <w:t>),</w:t>
        </w:r>
      </w:ins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p=0.018) and handstand (D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L,COc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, p&lt;0.001; K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CO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p&lt;0.001).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decrease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V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A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35E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2C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and V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IN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found from upright standing to handstand (V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A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, p=0.040; V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IN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, p= p&lt;0.001)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L,COc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lower in prone position compared to supine position (p=0.007) and handstand (p=0.022), whereas no difference was found between supine position and handstand (p=0.17), </w:t>
      </w:r>
      <w:r w:rsidRPr="00CE0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2A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K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found to be higher in supine position (p&lt;0.001) and handstand (p&lt;0.001) compared to prone position, whereas similar results were found for supine position and handstand (p=0.346), </w:t>
      </w:r>
      <w:r w:rsidRPr="00CE0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2B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V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lower in handstand compared to supine position (p=0.032) and prone position (p&lt;0.001), </w:t>
      </w:r>
      <w:r w:rsidRPr="00CE0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Figure 2C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order of the  measurements had no significant effect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 of the outcome variables. </w:t>
      </w:r>
    </w:p>
    <w:p w14:paraId="347B6B4A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r w:rsidRPr="0002657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3.3 Respiratory oscillometry </w:t>
      </w:r>
    </w:p>
    <w:p w14:paraId="7DCFC2FB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Data from respiratory oscillometry are represented in </w:t>
      </w:r>
      <w:r w:rsidRPr="00A71B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Table 2</w:t>
      </w:r>
      <w:r w:rsidRPr="000265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.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 xml:space="preserve">5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increased from upright standing to supine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position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(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p&lt;0.001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 and handstand (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p&lt;0.001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whereas R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5-20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increased from upright standing to handstand (p=0.019). AX increased from upright standing to handstand (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p&lt;0.001)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 V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t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was similar between the four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postural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positions. The order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>of the measurements had no significant effect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 of the outcome variables. </w:t>
      </w:r>
      <w:bookmarkEnd w:id="0"/>
    </w:p>
    <w:p w14:paraId="1A4B71EB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71B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lastRenderedPageBreak/>
        <w:t>Figure 2:</w:t>
      </w:r>
      <w:r w:rsidRPr="000265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Change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pulmonary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diffusing capacity during postural changes</w:t>
      </w:r>
    </w:p>
    <w:p w14:paraId="5B5E04CF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commentRangeStart w:id="13"/>
      <w:r w:rsidRPr="0002657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6D8C352B" wp14:editId="36E0A21E">
            <wp:extent cx="6845556" cy="4403750"/>
            <wp:effectExtent l="0" t="0" r="0" b="0"/>
            <wp:docPr id="92183665" name="Billede 2" descr="Et billede, der indeholder tekst, diagram, Plan, Teknisk tegning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3665" name="Billede 2" descr="Et billede, der indeholder tekst, diagram, Plan, Teknisk tegning&#10;&#10;Indhold genereret af kunstig intelligens kan være forker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2" b="13014"/>
                    <a:stretch/>
                  </pic:blipFill>
                  <pic:spPr bwMode="auto">
                    <a:xfrm>
                      <a:off x="0" y="0"/>
                      <a:ext cx="6852312" cy="440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3"/>
      <w:r w:rsidR="00ED344B">
        <w:rPr>
          <w:rStyle w:val="Kommentarhenvisning"/>
        </w:rPr>
        <w:commentReference w:id="13"/>
      </w:r>
    </w:p>
    <w:p w14:paraId="40EB5B21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B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Legend:</w:t>
      </w:r>
      <w:r w:rsidRPr="000265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Change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pulmonary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diffusing capacity for carbon monoxide corrected for haemoglobin (D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L,COc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 (A), </w:t>
      </w:r>
      <w:r w:rsidRPr="00026575">
        <w:rPr>
          <w:rFonts w:ascii="Times New Roman" w:hAnsi="Times New Roman" w:cs="Times New Roman"/>
          <w:sz w:val="24"/>
          <w:szCs w:val="24"/>
        </w:rPr>
        <w:t>carbon monoxide transfer coefficient (K</w:t>
      </w:r>
      <w:r w:rsidRPr="00026575">
        <w:rPr>
          <w:rFonts w:ascii="Times New Roman" w:hAnsi="Times New Roman" w:cs="Times New Roman"/>
          <w:sz w:val="24"/>
          <w:szCs w:val="24"/>
          <w:vertAlign w:val="subscript"/>
        </w:rPr>
        <w:t>CO</w:t>
      </w:r>
      <w:r w:rsidRPr="00026575">
        <w:rPr>
          <w:rFonts w:ascii="Times New Roman" w:hAnsi="Times New Roman" w:cs="Times New Roman"/>
          <w:sz w:val="24"/>
          <w:szCs w:val="24"/>
        </w:rPr>
        <w:t>) (B) and alveolar volume (V</w:t>
      </w:r>
      <w:r w:rsidRPr="0002657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026575">
        <w:rPr>
          <w:rFonts w:ascii="Times New Roman" w:hAnsi="Times New Roman" w:cs="Times New Roman"/>
          <w:sz w:val="24"/>
          <w:szCs w:val="24"/>
        </w:rPr>
        <w:t xml:space="preserve">) (C) </w:t>
      </w:r>
      <w:r>
        <w:rPr>
          <w:rFonts w:ascii="Times New Roman" w:hAnsi="Times New Roman" w:cs="Times New Roman"/>
          <w:sz w:val="24"/>
          <w:szCs w:val="24"/>
        </w:rPr>
        <w:t>during</w:t>
      </w:r>
      <w:r w:rsidRPr="00026575">
        <w:rPr>
          <w:rFonts w:ascii="Times New Roman" w:hAnsi="Times New Roman" w:cs="Times New Roman"/>
          <w:sz w:val="24"/>
          <w:szCs w:val="24"/>
        </w:rPr>
        <w:t xml:space="preserve"> postural changes. </w:t>
      </w:r>
      <w:r w:rsidRPr="00026575">
        <w:rPr>
          <w:rFonts w:ascii="Times New Roman" w:hAnsi="Times New Roman" w:cs="Times New Roman"/>
          <w:i/>
          <w:iCs/>
          <w:sz w:val="24"/>
          <w:szCs w:val="24"/>
        </w:rPr>
        <w:t xml:space="preserve">Abbreviations: </w:t>
      </w:r>
      <w:r w:rsidRPr="00026575">
        <w:rPr>
          <w:rFonts w:ascii="Times New Roman" w:hAnsi="Times New Roman" w:cs="Times New Roman"/>
          <w:sz w:val="24"/>
          <w:szCs w:val="24"/>
        </w:rPr>
        <w:t xml:space="preserve">F, female; M, male. </w:t>
      </w:r>
    </w:p>
    <w:p w14:paraId="2013EA57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1CDEB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580B2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6FBB6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36728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9550E" w14:textId="77777777" w:rsidR="000B09C1" w:rsidRPr="00A71B2C" w:rsidRDefault="000B09C1" w:rsidP="000B09C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B2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TABLES:</w:t>
      </w:r>
    </w:p>
    <w:p w14:paraId="1580C6AA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A71B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Table 1:</w:t>
      </w:r>
      <w:r w:rsidRPr="0002657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Participant characteristics. </w:t>
      </w:r>
    </w:p>
    <w:tbl>
      <w:tblPr>
        <w:tblStyle w:val="Tabel-Gitter"/>
        <w:tblW w:w="0" w:type="auto"/>
        <w:tblInd w:w="2608" w:type="dxa"/>
        <w:tblLook w:val="04A0" w:firstRow="1" w:lastRow="0" w:firstColumn="1" w:lastColumn="0" w:noHBand="0" w:noVBand="1"/>
      </w:tblPr>
      <w:tblGrid>
        <w:gridCol w:w="3669"/>
        <w:gridCol w:w="3351"/>
      </w:tblGrid>
      <w:tr w:rsidR="000B09C1" w:rsidRPr="00026575" w14:paraId="67D61356" w14:textId="77777777" w:rsidTr="00480593">
        <w:tc>
          <w:tcPr>
            <w:tcW w:w="3669" w:type="dxa"/>
          </w:tcPr>
          <w:p w14:paraId="085233AA" w14:textId="77777777" w:rsidR="000B09C1" w:rsidRPr="00A71B2C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A71B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Characteristic</w:t>
            </w:r>
          </w:p>
        </w:tc>
        <w:tc>
          <w:tcPr>
            <w:tcW w:w="3351" w:type="dxa"/>
          </w:tcPr>
          <w:p w14:paraId="5494B44F" w14:textId="77777777" w:rsidR="000B09C1" w:rsidRPr="00A71B2C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A71B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Value</w:t>
            </w:r>
          </w:p>
        </w:tc>
      </w:tr>
      <w:tr w:rsidR="000B09C1" w:rsidRPr="00026575" w14:paraId="4E606F0D" w14:textId="77777777" w:rsidTr="00480593">
        <w:tc>
          <w:tcPr>
            <w:tcW w:w="3669" w:type="dxa"/>
          </w:tcPr>
          <w:p w14:paraId="1AB0C5E0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Sex (F/M)</w:t>
            </w:r>
          </w:p>
        </w:tc>
        <w:tc>
          <w:tcPr>
            <w:tcW w:w="3351" w:type="dxa"/>
          </w:tcPr>
          <w:p w14:paraId="0AA3F0FA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6/6</w:t>
            </w:r>
          </w:p>
        </w:tc>
      </w:tr>
      <w:tr w:rsidR="000B09C1" w:rsidRPr="00026575" w14:paraId="32D12740" w14:textId="77777777" w:rsidTr="00480593">
        <w:tc>
          <w:tcPr>
            <w:tcW w:w="3669" w:type="dxa"/>
          </w:tcPr>
          <w:p w14:paraId="64912375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Age (years)</w:t>
            </w:r>
          </w:p>
        </w:tc>
        <w:tc>
          <w:tcPr>
            <w:tcW w:w="3351" w:type="dxa"/>
          </w:tcPr>
          <w:p w14:paraId="2F0A2243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25.3 (5.31)</w:t>
            </w:r>
          </w:p>
        </w:tc>
      </w:tr>
      <w:tr w:rsidR="000B09C1" w:rsidRPr="00026575" w14:paraId="43898474" w14:textId="77777777" w:rsidTr="00480593">
        <w:tc>
          <w:tcPr>
            <w:tcW w:w="3669" w:type="dxa"/>
          </w:tcPr>
          <w:p w14:paraId="1CDBA3F5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Height (cm)</w:t>
            </w:r>
          </w:p>
        </w:tc>
        <w:tc>
          <w:tcPr>
            <w:tcW w:w="3351" w:type="dxa"/>
          </w:tcPr>
          <w:p w14:paraId="312DC273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173.0 (11.6)</w:t>
            </w:r>
          </w:p>
        </w:tc>
      </w:tr>
      <w:tr w:rsidR="000B09C1" w:rsidRPr="00026575" w14:paraId="7BDFCB78" w14:textId="77777777" w:rsidTr="00480593">
        <w:tc>
          <w:tcPr>
            <w:tcW w:w="3669" w:type="dxa"/>
          </w:tcPr>
          <w:p w14:paraId="0DAB2558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Weight (kg)</w:t>
            </w:r>
          </w:p>
        </w:tc>
        <w:tc>
          <w:tcPr>
            <w:tcW w:w="3351" w:type="dxa"/>
          </w:tcPr>
          <w:p w14:paraId="79C45437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71.7 (12.9)</w:t>
            </w:r>
          </w:p>
        </w:tc>
      </w:tr>
      <w:tr w:rsidR="000B09C1" w:rsidRPr="00026575" w14:paraId="593DE16C" w14:textId="77777777" w:rsidTr="00480593">
        <w:tc>
          <w:tcPr>
            <w:tcW w:w="3669" w:type="dxa"/>
          </w:tcPr>
          <w:p w14:paraId="538DC6C9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BMI (kg/m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GB"/>
              </w:rPr>
              <w:t>2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  <w:tc>
          <w:tcPr>
            <w:tcW w:w="3351" w:type="dxa"/>
          </w:tcPr>
          <w:p w14:paraId="010FE12B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23.7 (2.4)</w:t>
            </w:r>
          </w:p>
        </w:tc>
      </w:tr>
      <w:tr w:rsidR="000B09C1" w:rsidRPr="00026575" w14:paraId="57AA287A" w14:textId="77777777" w:rsidTr="00480593">
        <w:tc>
          <w:tcPr>
            <w:tcW w:w="3669" w:type="dxa"/>
          </w:tcPr>
          <w:p w14:paraId="35FDCBEB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FEV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>1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(L)</w:t>
            </w:r>
          </w:p>
        </w:tc>
        <w:tc>
          <w:tcPr>
            <w:tcW w:w="3351" w:type="dxa"/>
          </w:tcPr>
          <w:p w14:paraId="6484D9F3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4.37 (1.07)</w:t>
            </w:r>
          </w:p>
        </w:tc>
      </w:tr>
      <w:tr w:rsidR="000B09C1" w:rsidRPr="00026575" w14:paraId="2FF562C1" w14:textId="77777777" w:rsidTr="00480593">
        <w:tc>
          <w:tcPr>
            <w:tcW w:w="3669" w:type="dxa"/>
          </w:tcPr>
          <w:p w14:paraId="35DFAB0F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FEV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>1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predicted (%)</w:t>
            </w:r>
          </w:p>
        </w:tc>
        <w:tc>
          <w:tcPr>
            <w:tcW w:w="3351" w:type="dxa"/>
          </w:tcPr>
          <w:p w14:paraId="60B23703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111 (13)</w:t>
            </w:r>
          </w:p>
        </w:tc>
      </w:tr>
      <w:tr w:rsidR="000B09C1" w:rsidRPr="00026575" w14:paraId="740BBBE9" w14:textId="77777777" w:rsidTr="00480593">
        <w:tc>
          <w:tcPr>
            <w:tcW w:w="3669" w:type="dxa"/>
          </w:tcPr>
          <w:p w14:paraId="73DA58D5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FVC (L)</w:t>
            </w:r>
          </w:p>
        </w:tc>
        <w:tc>
          <w:tcPr>
            <w:tcW w:w="3351" w:type="dxa"/>
          </w:tcPr>
          <w:p w14:paraId="1A8ED19A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5.36 (1.21)</w:t>
            </w:r>
          </w:p>
        </w:tc>
      </w:tr>
      <w:tr w:rsidR="000B09C1" w:rsidRPr="00026575" w14:paraId="4E3535BA" w14:textId="77777777" w:rsidTr="00480593">
        <w:tc>
          <w:tcPr>
            <w:tcW w:w="3669" w:type="dxa"/>
          </w:tcPr>
          <w:p w14:paraId="0134D7FA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FVC predicted (%)</w:t>
            </w:r>
          </w:p>
        </w:tc>
        <w:tc>
          <w:tcPr>
            <w:tcW w:w="3351" w:type="dxa"/>
          </w:tcPr>
          <w:p w14:paraId="634E4EE3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117 (7)</w:t>
            </w:r>
          </w:p>
        </w:tc>
      </w:tr>
      <w:tr w:rsidR="000B09C1" w:rsidRPr="00026575" w14:paraId="591D6E3F" w14:textId="77777777" w:rsidTr="00480593">
        <w:tc>
          <w:tcPr>
            <w:tcW w:w="3669" w:type="dxa"/>
          </w:tcPr>
          <w:p w14:paraId="6A5B0F03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TLC (L)</w:t>
            </w:r>
          </w:p>
        </w:tc>
        <w:tc>
          <w:tcPr>
            <w:tcW w:w="3351" w:type="dxa"/>
          </w:tcPr>
          <w:p w14:paraId="425BDC40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6.47 (1.46)</w:t>
            </w:r>
          </w:p>
        </w:tc>
      </w:tr>
      <w:tr w:rsidR="000B09C1" w:rsidRPr="00026575" w14:paraId="45B2C37C" w14:textId="77777777" w:rsidTr="00480593">
        <w:tc>
          <w:tcPr>
            <w:tcW w:w="3669" w:type="dxa"/>
          </w:tcPr>
          <w:p w14:paraId="591B4F69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TLC predicted (%)</w:t>
            </w:r>
          </w:p>
        </w:tc>
        <w:tc>
          <w:tcPr>
            <w:tcW w:w="3351" w:type="dxa"/>
          </w:tcPr>
          <w:p w14:paraId="07C257E6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103 (6)</w:t>
            </w:r>
          </w:p>
        </w:tc>
      </w:tr>
    </w:tbl>
    <w:p w14:paraId="760236F9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71B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Legend: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Participant characteristics.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Data are represented as mean (SD).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 xml:space="preserve">Abbreviations: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BMI, body mass index; FEV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forced expiratory volume in 1 second; FVC, forced vital capacity; TLC, total lung capacity. </w:t>
      </w:r>
    </w:p>
    <w:p w14:paraId="4E03E0DF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5D6B2F1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89B788E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F6CB17C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7E1A9FB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742C40C" w14:textId="77777777" w:rsidR="000B09C1" w:rsidRPr="00CF4426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commentRangeStart w:id="14"/>
      <w:r w:rsidRPr="00A71B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lastRenderedPageBreak/>
        <w:t xml:space="preserve">Table </w:t>
      </w:r>
      <w:commentRangeEnd w:id="14"/>
      <w:r w:rsidR="00894DA9">
        <w:rPr>
          <w:rStyle w:val="Kommentarhenvisning"/>
        </w:rPr>
        <w:commentReference w:id="14"/>
      </w:r>
      <w:r w:rsidRPr="00A71B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2: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Postural effects on diffusing capacity, respiratory oscillometry and cardiac hemodynamic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107"/>
        <w:gridCol w:w="1895"/>
        <w:gridCol w:w="2008"/>
        <w:gridCol w:w="1878"/>
        <w:gridCol w:w="2044"/>
      </w:tblGrid>
      <w:tr w:rsidR="000B09C1" w:rsidRPr="00026575" w14:paraId="0499839D" w14:textId="77777777" w:rsidTr="00480593">
        <w:tc>
          <w:tcPr>
            <w:tcW w:w="1696" w:type="dxa"/>
          </w:tcPr>
          <w:p w14:paraId="7767CD3C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GB"/>
              </w:rPr>
            </w:pPr>
            <w:bookmarkStart w:id="15" w:name="_Hlk200535934"/>
          </w:p>
        </w:tc>
        <w:tc>
          <w:tcPr>
            <w:tcW w:w="2002" w:type="dxa"/>
            <w:gridSpan w:val="2"/>
          </w:tcPr>
          <w:p w14:paraId="64395E92" w14:textId="77777777" w:rsidR="000B09C1" w:rsidRPr="00A71B2C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A71B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Upright standing</w:t>
            </w:r>
          </w:p>
        </w:tc>
        <w:tc>
          <w:tcPr>
            <w:tcW w:w="2008" w:type="dxa"/>
          </w:tcPr>
          <w:p w14:paraId="07EDF6E9" w14:textId="77777777" w:rsidR="000B09C1" w:rsidRPr="00A71B2C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A71B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Supine</w:t>
            </w:r>
          </w:p>
        </w:tc>
        <w:tc>
          <w:tcPr>
            <w:tcW w:w="1878" w:type="dxa"/>
          </w:tcPr>
          <w:p w14:paraId="4F260363" w14:textId="77777777" w:rsidR="000B09C1" w:rsidRPr="00A71B2C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A71B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Prone</w:t>
            </w:r>
          </w:p>
        </w:tc>
        <w:tc>
          <w:tcPr>
            <w:tcW w:w="2044" w:type="dxa"/>
          </w:tcPr>
          <w:p w14:paraId="005CD665" w14:textId="77777777" w:rsidR="000B09C1" w:rsidRPr="00A71B2C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A71B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Handstand</w:t>
            </w:r>
          </w:p>
        </w:tc>
      </w:tr>
      <w:tr w:rsidR="000B09C1" w:rsidRPr="00026575" w14:paraId="0519462D" w14:textId="77777777" w:rsidTr="00480593">
        <w:tc>
          <w:tcPr>
            <w:tcW w:w="9628" w:type="dxa"/>
            <w:gridSpan w:val="6"/>
          </w:tcPr>
          <w:p w14:paraId="105AC3E1" w14:textId="77777777" w:rsidR="000B09C1" w:rsidRPr="00A71B2C" w:rsidRDefault="000B09C1" w:rsidP="0048059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A71B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Diffusing capacity measurements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</w:tr>
      <w:tr w:rsidR="000B09C1" w:rsidRPr="00026575" w14:paraId="5D01D7B1" w14:textId="77777777" w:rsidTr="00480593">
        <w:tc>
          <w:tcPr>
            <w:tcW w:w="1803" w:type="dxa"/>
            <w:gridSpan w:val="2"/>
          </w:tcPr>
          <w:p w14:paraId="35A5D8D2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da-DK"/>
              </w:rPr>
            </w:pPr>
            <w:proofErr w:type="gramStart"/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a-DK"/>
              </w:rPr>
              <w:t>D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da-DK"/>
              </w:rPr>
              <w:t>L,COc</w:t>
            </w:r>
            <w:proofErr w:type="gramEnd"/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a-DK"/>
              </w:rPr>
              <w:t xml:space="preserve"> (mmol/min/k</w:t>
            </w:r>
            <w:r w:rsidRPr="00713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a-DK"/>
              </w:rPr>
              <w:t>Pa)</w:t>
            </w:r>
          </w:p>
        </w:tc>
        <w:tc>
          <w:tcPr>
            <w:tcW w:w="1895" w:type="dxa"/>
          </w:tcPr>
          <w:p w14:paraId="367BAF6B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11.20 (2.58)</w:t>
            </w:r>
          </w:p>
        </w:tc>
        <w:tc>
          <w:tcPr>
            <w:tcW w:w="2008" w:type="dxa"/>
          </w:tcPr>
          <w:p w14:paraId="420563CD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13.00 (2.61)*</w:t>
            </w:r>
          </w:p>
        </w:tc>
        <w:tc>
          <w:tcPr>
            <w:tcW w:w="1878" w:type="dxa"/>
          </w:tcPr>
          <w:p w14:paraId="63D297B2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12.30 (2.81)*</w:t>
            </w:r>
          </w:p>
        </w:tc>
        <w:tc>
          <w:tcPr>
            <w:tcW w:w="2044" w:type="dxa"/>
          </w:tcPr>
          <w:p w14:paraId="21127AE8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13.40 (2.92)*</w:t>
            </w:r>
          </w:p>
        </w:tc>
      </w:tr>
      <w:tr w:rsidR="000B09C1" w:rsidRPr="00026575" w14:paraId="0BCAF8EC" w14:textId="77777777" w:rsidTr="00480593">
        <w:tc>
          <w:tcPr>
            <w:tcW w:w="1803" w:type="dxa"/>
            <w:gridSpan w:val="2"/>
          </w:tcPr>
          <w:p w14:paraId="2ABC9118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K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 xml:space="preserve">CO 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(mmol/min/kPa)</w:t>
            </w:r>
          </w:p>
        </w:tc>
        <w:tc>
          <w:tcPr>
            <w:tcW w:w="1895" w:type="dxa"/>
          </w:tcPr>
          <w:p w14:paraId="1F171FDC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1.76 (0.13)</w:t>
            </w:r>
          </w:p>
        </w:tc>
        <w:tc>
          <w:tcPr>
            <w:tcW w:w="2008" w:type="dxa"/>
          </w:tcPr>
          <w:p w14:paraId="552E021A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2.19 (0.16)*</w:t>
            </w:r>
          </w:p>
        </w:tc>
        <w:tc>
          <w:tcPr>
            <w:tcW w:w="1878" w:type="dxa"/>
          </w:tcPr>
          <w:p w14:paraId="61138EB6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1.92 (0.19)*</w:t>
            </w:r>
          </w:p>
        </w:tc>
        <w:tc>
          <w:tcPr>
            <w:tcW w:w="2044" w:type="dxa"/>
          </w:tcPr>
          <w:p w14:paraId="4656D234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2.30 (0.22)*</w:t>
            </w:r>
          </w:p>
        </w:tc>
      </w:tr>
      <w:tr w:rsidR="000B09C1" w:rsidRPr="00026575" w14:paraId="22C95D84" w14:textId="77777777" w:rsidTr="00480593">
        <w:tc>
          <w:tcPr>
            <w:tcW w:w="1803" w:type="dxa"/>
            <w:gridSpan w:val="2"/>
          </w:tcPr>
          <w:p w14:paraId="04BC3C05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 xml:space="preserve">A 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(L)</w:t>
            </w:r>
          </w:p>
        </w:tc>
        <w:tc>
          <w:tcPr>
            <w:tcW w:w="1895" w:type="dxa"/>
          </w:tcPr>
          <w:p w14:paraId="44574DD4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6.40 (1.61)</w:t>
            </w:r>
          </w:p>
        </w:tc>
        <w:tc>
          <w:tcPr>
            <w:tcW w:w="2008" w:type="dxa"/>
          </w:tcPr>
          <w:p w14:paraId="645198D4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5.97 (1.13)</w:t>
            </w:r>
          </w:p>
        </w:tc>
        <w:tc>
          <w:tcPr>
            <w:tcW w:w="1878" w:type="dxa"/>
          </w:tcPr>
          <w:p w14:paraId="2960DC8D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6.40 (1.53)</w:t>
            </w:r>
          </w:p>
        </w:tc>
        <w:tc>
          <w:tcPr>
            <w:tcW w:w="2044" w:type="dxa"/>
          </w:tcPr>
          <w:p w14:paraId="03F9D768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5.86 (1.48)*</w:t>
            </w:r>
          </w:p>
        </w:tc>
      </w:tr>
      <w:tr w:rsidR="000B09C1" w:rsidRPr="00026575" w14:paraId="1BF4C4AA" w14:textId="77777777" w:rsidTr="00480593">
        <w:tc>
          <w:tcPr>
            <w:tcW w:w="1803" w:type="dxa"/>
            <w:gridSpan w:val="2"/>
          </w:tcPr>
          <w:p w14:paraId="2215554A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BHT (s)</w:t>
            </w:r>
          </w:p>
        </w:tc>
        <w:tc>
          <w:tcPr>
            <w:tcW w:w="1895" w:type="dxa"/>
          </w:tcPr>
          <w:p w14:paraId="2775C489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10.4 (0.4)</w:t>
            </w:r>
          </w:p>
        </w:tc>
        <w:tc>
          <w:tcPr>
            <w:tcW w:w="2008" w:type="dxa"/>
          </w:tcPr>
          <w:p w14:paraId="6C018EA3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10.6 (0.4)</w:t>
            </w:r>
          </w:p>
        </w:tc>
        <w:tc>
          <w:tcPr>
            <w:tcW w:w="1878" w:type="dxa"/>
          </w:tcPr>
          <w:p w14:paraId="12C9FF60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10.6 (0.5)* </w:t>
            </w:r>
          </w:p>
        </w:tc>
        <w:tc>
          <w:tcPr>
            <w:tcW w:w="2044" w:type="dxa"/>
          </w:tcPr>
          <w:p w14:paraId="6A56B899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10.4 (0.4)</w:t>
            </w:r>
          </w:p>
        </w:tc>
      </w:tr>
      <w:tr w:rsidR="000B09C1" w:rsidRPr="00026575" w14:paraId="7EA3668E" w14:textId="77777777" w:rsidTr="00480593">
        <w:tc>
          <w:tcPr>
            <w:tcW w:w="1803" w:type="dxa"/>
            <w:gridSpan w:val="2"/>
          </w:tcPr>
          <w:p w14:paraId="182963A2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 xml:space="preserve">IN 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(L)</w:t>
            </w:r>
          </w:p>
        </w:tc>
        <w:tc>
          <w:tcPr>
            <w:tcW w:w="1895" w:type="dxa"/>
          </w:tcPr>
          <w:p w14:paraId="06E00856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5.02 (1.14)</w:t>
            </w:r>
          </w:p>
        </w:tc>
        <w:tc>
          <w:tcPr>
            <w:tcW w:w="2008" w:type="dxa"/>
          </w:tcPr>
          <w:p w14:paraId="5BAC6D7C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4.68 (0.87)</w:t>
            </w:r>
          </w:p>
        </w:tc>
        <w:tc>
          <w:tcPr>
            <w:tcW w:w="1878" w:type="dxa"/>
          </w:tcPr>
          <w:p w14:paraId="00F10844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5.00 (1.08)</w:t>
            </w:r>
          </w:p>
        </w:tc>
        <w:tc>
          <w:tcPr>
            <w:tcW w:w="2044" w:type="dxa"/>
          </w:tcPr>
          <w:p w14:paraId="39D6C07E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4.04 (1.00)*</w:t>
            </w:r>
          </w:p>
        </w:tc>
      </w:tr>
      <w:tr w:rsidR="000B09C1" w:rsidRPr="00026575" w14:paraId="6B636A99" w14:textId="77777777" w:rsidTr="00480593">
        <w:tc>
          <w:tcPr>
            <w:tcW w:w="1803" w:type="dxa"/>
            <w:gridSpan w:val="2"/>
          </w:tcPr>
          <w:p w14:paraId="5DA25783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GB"/>
              </w:rPr>
            </w:pPr>
            <w:commentRangeStart w:id="16"/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IN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% of </w:t>
            </w:r>
            <w:proofErr w:type="spellStart"/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IN,max</w:t>
            </w:r>
            <w:proofErr w:type="spellEnd"/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(%)</w:t>
            </w:r>
          </w:p>
        </w:tc>
        <w:tc>
          <w:tcPr>
            <w:tcW w:w="1895" w:type="dxa"/>
          </w:tcPr>
          <w:p w14:paraId="3804153B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97.5 (2.67)</w:t>
            </w:r>
          </w:p>
        </w:tc>
        <w:tc>
          <w:tcPr>
            <w:tcW w:w="2008" w:type="dxa"/>
          </w:tcPr>
          <w:p w14:paraId="0FAF4DB5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91.70 (6.90)*</w:t>
            </w:r>
          </w:p>
        </w:tc>
        <w:tc>
          <w:tcPr>
            <w:tcW w:w="1878" w:type="dxa"/>
          </w:tcPr>
          <w:p w14:paraId="5344C0FD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97.30 (2.24)</w:t>
            </w:r>
          </w:p>
        </w:tc>
        <w:tc>
          <w:tcPr>
            <w:tcW w:w="2044" w:type="dxa"/>
          </w:tcPr>
          <w:p w14:paraId="0FAC9882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78.30 (</w:t>
            </w:r>
            <w:proofErr w:type="gramStart"/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8.71)*</w:t>
            </w:r>
            <w:commentRangeEnd w:id="16"/>
            <w:proofErr w:type="gramEnd"/>
            <w:r w:rsidR="00ED344B">
              <w:rPr>
                <w:rStyle w:val="Kommentarhenvisning"/>
              </w:rPr>
              <w:commentReference w:id="16"/>
            </w:r>
          </w:p>
        </w:tc>
      </w:tr>
      <w:tr w:rsidR="000B09C1" w:rsidRPr="00026575" w14:paraId="144C96AB" w14:textId="77777777" w:rsidTr="00480593">
        <w:tc>
          <w:tcPr>
            <w:tcW w:w="9628" w:type="dxa"/>
            <w:gridSpan w:val="6"/>
          </w:tcPr>
          <w:p w14:paraId="5FFD5256" w14:textId="77777777" w:rsidR="000B09C1" w:rsidRPr="00A71B2C" w:rsidRDefault="000B09C1" w:rsidP="0048059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A71B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Respiratory oscillometry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B09C1" w:rsidRPr="00026575" w14:paraId="3FD2696C" w14:textId="77777777" w:rsidTr="00480593">
        <w:tc>
          <w:tcPr>
            <w:tcW w:w="1803" w:type="dxa"/>
            <w:gridSpan w:val="2"/>
          </w:tcPr>
          <w:p w14:paraId="593CE766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 xml:space="preserve">5 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(cmH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>2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O.s/L)</w:t>
            </w:r>
          </w:p>
        </w:tc>
        <w:tc>
          <w:tcPr>
            <w:tcW w:w="1895" w:type="dxa"/>
          </w:tcPr>
          <w:p w14:paraId="108626A0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2.8 (0.63)</w:t>
            </w:r>
          </w:p>
        </w:tc>
        <w:tc>
          <w:tcPr>
            <w:tcW w:w="2008" w:type="dxa"/>
          </w:tcPr>
          <w:p w14:paraId="05847131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3.83 (0.69)*</w:t>
            </w:r>
          </w:p>
        </w:tc>
        <w:tc>
          <w:tcPr>
            <w:tcW w:w="1878" w:type="dxa"/>
          </w:tcPr>
          <w:p w14:paraId="44F70698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2.74 (0.79)</w:t>
            </w:r>
          </w:p>
        </w:tc>
        <w:tc>
          <w:tcPr>
            <w:tcW w:w="2044" w:type="dxa"/>
          </w:tcPr>
          <w:p w14:paraId="53C4CBFC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4.34 (1.56)*</w:t>
            </w:r>
          </w:p>
        </w:tc>
      </w:tr>
      <w:tr w:rsidR="000B09C1" w:rsidRPr="00026575" w14:paraId="5DFAF8A9" w14:textId="77777777" w:rsidTr="00480593">
        <w:tc>
          <w:tcPr>
            <w:tcW w:w="1803" w:type="dxa"/>
            <w:gridSpan w:val="2"/>
          </w:tcPr>
          <w:p w14:paraId="06233D23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>5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CV (%)</w:t>
            </w:r>
          </w:p>
        </w:tc>
        <w:tc>
          <w:tcPr>
            <w:tcW w:w="1895" w:type="dxa"/>
          </w:tcPr>
          <w:p w14:paraId="10ED2695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8.28 (3.53)</w:t>
            </w:r>
          </w:p>
        </w:tc>
        <w:tc>
          <w:tcPr>
            <w:tcW w:w="2008" w:type="dxa"/>
          </w:tcPr>
          <w:p w14:paraId="74EDE4D0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8.13 (2.95)</w:t>
            </w:r>
          </w:p>
        </w:tc>
        <w:tc>
          <w:tcPr>
            <w:tcW w:w="1878" w:type="dxa"/>
          </w:tcPr>
          <w:p w14:paraId="656FF2BA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5.42 (2.18)</w:t>
            </w:r>
          </w:p>
        </w:tc>
        <w:tc>
          <w:tcPr>
            <w:tcW w:w="2044" w:type="dxa"/>
          </w:tcPr>
          <w:p w14:paraId="12BFAA75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8.78 (6.29)</w:t>
            </w:r>
          </w:p>
        </w:tc>
      </w:tr>
      <w:tr w:rsidR="000B09C1" w:rsidRPr="00026575" w14:paraId="5126E5CC" w14:textId="77777777" w:rsidTr="00480593">
        <w:tc>
          <w:tcPr>
            <w:tcW w:w="1803" w:type="dxa"/>
            <w:gridSpan w:val="2"/>
          </w:tcPr>
          <w:p w14:paraId="0022410B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 xml:space="preserve">5-20 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(cmH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>2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O.s/L)</w:t>
            </w:r>
          </w:p>
        </w:tc>
        <w:tc>
          <w:tcPr>
            <w:tcW w:w="1895" w:type="dxa"/>
          </w:tcPr>
          <w:p w14:paraId="3D25E7B6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0.25 (0.29)</w:t>
            </w:r>
          </w:p>
        </w:tc>
        <w:tc>
          <w:tcPr>
            <w:tcW w:w="2008" w:type="dxa"/>
          </w:tcPr>
          <w:p w14:paraId="72370B1B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0.65 (0.44)</w:t>
            </w:r>
          </w:p>
        </w:tc>
        <w:tc>
          <w:tcPr>
            <w:tcW w:w="1878" w:type="dxa"/>
          </w:tcPr>
          <w:p w14:paraId="44B1F8CE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0.13 (0.24)</w:t>
            </w:r>
          </w:p>
        </w:tc>
        <w:tc>
          <w:tcPr>
            <w:tcW w:w="2044" w:type="dxa"/>
          </w:tcPr>
          <w:p w14:paraId="7AA2C32F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0.74 (0.89)*</w:t>
            </w:r>
          </w:p>
        </w:tc>
      </w:tr>
      <w:tr w:rsidR="000B09C1" w:rsidRPr="00026575" w14:paraId="7CF79E40" w14:textId="77777777" w:rsidTr="00480593">
        <w:tc>
          <w:tcPr>
            <w:tcW w:w="1803" w:type="dxa"/>
            <w:gridSpan w:val="2"/>
          </w:tcPr>
          <w:p w14:paraId="5C4AA989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AX (cmH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>2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O/L)</w:t>
            </w:r>
          </w:p>
        </w:tc>
        <w:tc>
          <w:tcPr>
            <w:tcW w:w="1895" w:type="dxa"/>
          </w:tcPr>
          <w:p w14:paraId="3756D239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4.85 (2.81)</w:t>
            </w:r>
          </w:p>
        </w:tc>
        <w:tc>
          <w:tcPr>
            <w:tcW w:w="2008" w:type="dxa"/>
          </w:tcPr>
          <w:p w14:paraId="18CBAC4D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7.16 (3.90)</w:t>
            </w:r>
          </w:p>
        </w:tc>
        <w:tc>
          <w:tcPr>
            <w:tcW w:w="1878" w:type="dxa"/>
          </w:tcPr>
          <w:p w14:paraId="589DC669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3.43 (2.14)</w:t>
            </w:r>
          </w:p>
        </w:tc>
        <w:tc>
          <w:tcPr>
            <w:tcW w:w="2044" w:type="dxa"/>
          </w:tcPr>
          <w:p w14:paraId="37D18C14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13.20 (9.41)*</w:t>
            </w:r>
          </w:p>
        </w:tc>
      </w:tr>
      <w:tr w:rsidR="000B09C1" w:rsidRPr="00026575" w14:paraId="21189025" w14:textId="77777777" w:rsidTr="00480593">
        <w:tc>
          <w:tcPr>
            <w:tcW w:w="1803" w:type="dxa"/>
            <w:gridSpan w:val="2"/>
          </w:tcPr>
          <w:p w14:paraId="427EE5ED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AX CV (%)</w:t>
            </w:r>
          </w:p>
        </w:tc>
        <w:tc>
          <w:tcPr>
            <w:tcW w:w="1895" w:type="dxa"/>
          </w:tcPr>
          <w:p w14:paraId="19478580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15.20 (12.20)</w:t>
            </w:r>
          </w:p>
        </w:tc>
        <w:tc>
          <w:tcPr>
            <w:tcW w:w="2008" w:type="dxa"/>
          </w:tcPr>
          <w:p w14:paraId="67D92F27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22.40 (15.40)</w:t>
            </w:r>
          </w:p>
        </w:tc>
        <w:tc>
          <w:tcPr>
            <w:tcW w:w="1878" w:type="dxa"/>
          </w:tcPr>
          <w:p w14:paraId="11F2D917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18.60 (9.91)</w:t>
            </w:r>
          </w:p>
        </w:tc>
        <w:tc>
          <w:tcPr>
            <w:tcW w:w="2044" w:type="dxa"/>
          </w:tcPr>
          <w:p w14:paraId="2C7F0CBE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25.30 (12.70)*</w:t>
            </w:r>
          </w:p>
        </w:tc>
      </w:tr>
      <w:tr w:rsidR="000B09C1" w:rsidRPr="00026575" w14:paraId="4AE7CC72" w14:textId="77777777" w:rsidTr="00480593">
        <w:tc>
          <w:tcPr>
            <w:tcW w:w="1803" w:type="dxa"/>
            <w:gridSpan w:val="2"/>
          </w:tcPr>
          <w:p w14:paraId="465E9AFB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GB"/>
              </w:rPr>
              <w:t xml:space="preserve">t </w:t>
            </w: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(L)</w:t>
            </w:r>
          </w:p>
        </w:tc>
        <w:tc>
          <w:tcPr>
            <w:tcW w:w="1895" w:type="dxa"/>
          </w:tcPr>
          <w:p w14:paraId="366C6A39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1.08 (0.39)</w:t>
            </w:r>
          </w:p>
        </w:tc>
        <w:tc>
          <w:tcPr>
            <w:tcW w:w="2008" w:type="dxa"/>
          </w:tcPr>
          <w:p w14:paraId="7833DAC7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0.99 (0.22)</w:t>
            </w:r>
          </w:p>
        </w:tc>
        <w:tc>
          <w:tcPr>
            <w:tcW w:w="1878" w:type="dxa"/>
          </w:tcPr>
          <w:p w14:paraId="785D0ED5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1.13 (0.38)</w:t>
            </w:r>
          </w:p>
        </w:tc>
        <w:tc>
          <w:tcPr>
            <w:tcW w:w="2044" w:type="dxa"/>
          </w:tcPr>
          <w:p w14:paraId="250EFC0A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1.36 (0.48)</w:t>
            </w:r>
          </w:p>
        </w:tc>
      </w:tr>
      <w:tr w:rsidR="000B09C1" w:rsidRPr="00026575" w14:paraId="0CBAE666" w14:textId="77777777" w:rsidTr="00480593">
        <w:tc>
          <w:tcPr>
            <w:tcW w:w="9628" w:type="dxa"/>
            <w:gridSpan w:val="6"/>
          </w:tcPr>
          <w:p w14:paraId="399B0FD3" w14:textId="77777777" w:rsidR="000B09C1" w:rsidRPr="00A71B2C" w:rsidRDefault="000B09C1" w:rsidP="0048059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A71B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  <w:t>Other measurements</w:t>
            </w:r>
          </w:p>
        </w:tc>
      </w:tr>
      <w:tr w:rsidR="000B09C1" w:rsidRPr="00026575" w14:paraId="5BA9AD53" w14:textId="77777777" w:rsidTr="00480593">
        <w:tc>
          <w:tcPr>
            <w:tcW w:w="1803" w:type="dxa"/>
            <w:gridSpan w:val="2"/>
          </w:tcPr>
          <w:p w14:paraId="79259B3C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>Blood pressure systolic (mmHg)</w:t>
            </w:r>
          </w:p>
        </w:tc>
        <w:tc>
          <w:tcPr>
            <w:tcW w:w="1895" w:type="dxa"/>
          </w:tcPr>
          <w:p w14:paraId="32C1583D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127 (9)</w:t>
            </w:r>
          </w:p>
        </w:tc>
        <w:tc>
          <w:tcPr>
            <w:tcW w:w="2008" w:type="dxa"/>
          </w:tcPr>
          <w:p w14:paraId="3E62F759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118 (11)</w:t>
            </w:r>
          </w:p>
        </w:tc>
        <w:tc>
          <w:tcPr>
            <w:tcW w:w="1878" w:type="dxa"/>
          </w:tcPr>
          <w:p w14:paraId="75B7ED57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141 (11)</w:t>
            </w:r>
          </w:p>
        </w:tc>
        <w:tc>
          <w:tcPr>
            <w:tcW w:w="2044" w:type="dxa"/>
          </w:tcPr>
          <w:p w14:paraId="2C1924E8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182 (25)*</w:t>
            </w:r>
          </w:p>
        </w:tc>
      </w:tr>
      <w:tr w:rsidR="000B09C1" w:rsidRPr="00026575" w14:paraId="79099362" w14:textId="77777777" w:rsidTr="00480593">
        <w:tc>
          <w:tcPr>
            <w:tcW w:w="1803" w:type="dxa"/>
            <w:gridSpan w:val="2"/>
          </w:tcPr>
          <w:p w14:paraId="176B2937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commentRangeStart w:id="17"/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Blood pressure diastolic (mmHg)</w:t>
            </w:r>
          </w:p>
        </w:tc>
        <w:tc>
          <w:tcPr>
            <w:tcW w:w="1895" w:type="dxa"/>
          </w:tcPr>
          <w:p w14:paraId="0518D137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82 (10)</w:t>
            </w:r>
          </w:p>
        </w:tc>
        <w:tc>
          <w:tcPr>
            <w:tcW w:w="2008" w:type="dxa"/>
          </w:tcPr>
          <w:p w14:paraId="241EE13B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69 (10)*</w:t>
            </w:r>
          </w:p>
        </w:tc>
        <w:tc>
          <w:tcPr>
            <w:tcW w:w="1878" w:type="dxa"/>
          </w:tcPr>
          <w:p w14:paraId="4FB35B64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95 (15)*</w:t>
            </w:r>
          </w:p>
        </w:tc>
        <w:tc>
          <w:tcPr>
            <w:tcW w:w="2044" w:type="dxa"/>
          </w:tcPr>
          <w:p w14:paraId="2EC5E5B1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132 (</w:t>
            </w:r>
            <w:proofErr w:type="gramStart"/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18)*</w:t>
            </w:r>
            <w:commentRangeEnd w:id="17"/>
            <w:proofErr w:type="gramEnd"/>
            <w:r w:rsidR="00ED344B">
              <w:rPr>
                <w:rStyle w:val="Kommentarhenvisning"/>
              </w:rPr>
              <w:commentReference w:id="17"/>
            </w:r>
          </w:p>
        </w:tc>
      </w:tr>
      <w:tr w:rsidR="000B09C1" w:rsidRPr="00026575" w14:paraId="4B1E4999" w14:textId="77777777" w:rsidTr="00480593">
        <w:tc>
          <w:tcPr>
            <w:tcW w:w="1803" w:type="dxa"/>
            <w:gridSpan w:val="2"/>
          </w:tcPr>
          <w:p w14:paraId="7F681FDE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SAT (%)</w:t>
            </w:r>
          </w:p>
        </w:tc>
        <w:tc>
          <w:tcPr>
            <w:tcW w:w="1895" w:type="dxa"/>
          </w:tcPr>
          <w:p w14:paraId="589B7EDC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98.3 [97.9, 99.0]</w:t>
            </w:r>
          </w:p>
        </w:tc>
        <w:tc>
          <w:tcPr>
            <w:tcW w:w="2008" w:type="dxa"/>
          </w:tcPr>
          <w:p w14:paraId="605E9776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98.5 [98.0, 99.1]</w:t>
            </w:r>
          </w:p>
        </w:tc>
        <w:tc>
          <w:tcPr>
            <w:tcW w:w="1878" w:type="dxa"/>
          </w:tcPr>
          <w:p w14:paraId="27E56608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98.5 [98.0, 98.5]</w:t>
            </w:r>
          </w:p>
        </w:tc>
        <w:tc>
          <w:tcPr>
            <w:tcW w:w="2044" w:type="dxa"/>
          </w:tcPr>
          <w:p w14:paraId="2688046B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98.0 [97.5, 98.8]</w:t>
            </w:r>
          </w:p>
        </w:tc>
      </w:tr>
      <w:tr w:rsidR="000B09C1" w:rsidRPr="00026575" w14:paraId="199C04FE" w14:textId="77777777" w:rsidTr="00480593">
        <w:tc>
          <w:tcPr>
            <w:tcW w:w="1803" w:type="dxa"/>
            <w:gridSpan w:val="2"/>
          </w:tcPr>
          <w:p w14:paraId="63FA4C6B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Pulse (BPM)</w:t>
            </w:r>
          </w:p>
        </w:tc>
        <w:tc>
          <w:tcPr>
            <w:tcW w:w="1895" w:type="dxa"/>
          </w:tcPr>
          <w:p w14:paraId="14529CE9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80.3 (13.6)</w:t>
            </w:r>
          </w:p>
        </w:tc>
        <w:tc>
          <w:tcPr>
            <w:tcW w:w="2008" w:type="dxa"/>
          </w:tcPr>
          <w:p w14:paraId="405A49AC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74.5 (14.4)*</w:t>
            </w:r>
          </w:p>
        </w:tc>
        <w:tc>
          <w:tcPr>
            <w:tcW w:w="1878" w:type="dxa"/>
          </w:tcPr>
          <w:p w14:paraId="62C919B5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75.3 (13.7)*</w:t>
            </w:r>
          </w:p>
        </w:tc>
        <w:tc>
          <w:tcPr>
            <w:tcW w:w="2044" w:type="dxa"/>
          </w:tcPr>
          <w:p w14:paraId="57EC26DE" w14:textId="77777777" w:rsidR="000B09C1" w:rsidRPr="00026575" w:rsidRDefault="000B09C1" w:rsidP="00480593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0265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89.1 (16.2)</w:t>
            </w:r>
          </w:p>
        </w:tc>
      </w:tr>
    </w:tbl>
    <w:bookmarkEnd w:id="15"/>
    <w:p w14:paraId="11783ECC" w14:textId="4855BDD6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53B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Legend: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Effects of postural changes on diffusing capacity measurements and respiratory oscillometry.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Data are represented as mean (SD); otherwise median [</w:t>
      </w:r>
      <w:commentRangeStart w:id="18"/>
      <w:del w:id="19" w:author="Malte Lund Adamsen" w:date="2025-07-17T22:48:00Z">
        <w:r w:rsidRPr="00026575" w:rsidDel="00DF5281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delText>IQR</w:delText>
        </w:r>
      </w:del>
      <w:ins w:id="20" w:author="Malte Lund Adamsen" w:date="2025-07-17T22:48:00Z">
        <w:r w:rsidR="00DF5281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Q</w:t>
        </w:r>
        <w:proofErr w:type="gramStart"/>
        <w:r w:rsidR="00DF5281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1,Q</w:t>
        </w:r>
        <w:proofErr w:type="gramEnd"/>
        <w:r w:rsidR="00DF5281"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t>3</w:t>
        </w:r>
      </w:ins>
      <w:commentRangeEnd w:id="18"/>
      <w:ins w:id="21" w:author="Malte Lund Adamsen" w:date="2025-07-17T22:49:00Z">
        <w:r w:rsidR="00894DA9">
          <w:rPr>
            <w:rStyle w:val="Kommentarhenvisning"/>
          </w:rPr>
          <w:commentReference w:id="18"/>
        </w:r>
      </w:ins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]. *Indicates significant difference from upright standing.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Abbreviations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reactance area;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BHT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breath hold time;</w:t>
      </w:r>
      <w:r w:rsidRPr="00D53B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Pr="00D53BA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L,COc</w:t>
      </w:r>
      <w:r w:rsidRPr="00D53BAF">
        <w:rPr>
          <w:rFonts w:ascii="Times New Roman" w:hAnsi="Times New Roman" w:cs="Times New Roman"/>
          <w:color w:val="000000" w:themeColor="text1"/>
          <w:sz w:val="24"/>
          <w:szCs w:val="24"/>
        </w:rPr>
        <w:t>, diffusing capacity for carbon monoxide corrected for 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emoglobin;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CO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transfer coefficient for carbon monoxide; R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resistance at 5 Hz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; R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5-20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resistance at 5-20 Hz; SAT, saturation;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alveolar volume;</w:t>
      </w:r>
      <w:r w:rsidRPr="00D53B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IN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inspiratory volume; 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</w:t>
      </w:r>
      <w:r w:rsidRPr="0002657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GB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tidal volume. </w:t>
      </w:r>
    </w:p>
    <w:p w14:paraId="4D0DC644" w14:textId="77777777" w:rsidR="000B09C1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47BF459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4259C569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8F72723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5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522F7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575">
        <w:rPr>
          <w:rFonts w:ascii="Times New Roman" w:hAnsi="Times New Roman" w:cs="Times New Roman"/>
          <w:sz w:val="24"/>
          <w:szCs w:val="24"/>
        </w:rPr>
        <w:tab/>
      </w:r>
    </w:p>
    <w:p w14:paraId="363B0884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27EEE" w14:textId="77777777" w:rsidR="000B09C1" w:rsidRPr="00026575" w:rsidRDefault="000B09C1" w:rsidP="000B09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4707F" w14:textId="77777777" w:rsidR="00F9067A" w:rsidRPr="000B09C1" w:rsidRDefault="00F9067A"/>
    <w:sectPr w:rsidR="00F9067A" w:rsidRPr="000B09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lte Lund Adamsen" w:date="2025-07-17T22:50:00Z" w:initials="MA">
    <w:p w14:paraId="76164D20" w14:textId="77777777" w:rsidR="00894DA9" w:rsidRDefault="00894DA9" w:rsidP="00894DA9">
      <w:pPr>
        <w:pStyle w:val="Kommentartekst"/>
      </w:pPr>
      <w:r>
        <w:rPr>
          <w:rStyle w:val="Kommentarhenvisning"/>
        </w:rPr>
        <w:annotationRef/>
      </w:r>
      <w:r>
        <w:t>Jeg tror jeg ville skrive forskellene her i teksten. De kan læses ud af comparisons.</w:t>
      </w:r>
    </w:p>
  </w:comment>
  <w:comment w:id="13" w:author="Malte Lund Adamsen" w:date="2025-07-17T22:58:00Z" w:initials="MA">
    <w:p w14:paraId="6DBA598C" w14:textId="77777777" w:rsidR="00ED344B" w:rsidRDefault="00ED344B" w:rsidP="00ED344B">
      <w:pPr>
        <w:pStyle w:val="Kommentartekst"/>
      </w:pPr>
      <w:r>
        <w:rPr>
          <w:rStyle w:val="Kommentarhenvisning"/>
        </w:rPr>
        <w:annotationRef/>
      </w:r>
      <w:r>
        <w:t>Hvis paperet beder om det kan jeg lave det her så det er i vector graphic.</w:t>
      </w:r>
    </w:p>
  </w:comment>
  <w:comment w:id="14" w:author="Malte Lund Adamsen" w:date="2025-07-17T22:52:00Z" w:initials="MA">
    <w:p w14:paraId="7098D9A7" w14:textId="301D0327" w:rsidR="00894DA9" w:rsidRDefault="00894DA9" w:rsidP="00894DA9">
      <w:pPr>
        <w:pStyle w:val="Kommentartekst"/>
      </w:pPr>
      <w:r>
        <w:rPr>
          <w:rStyle w:val="Kommentarhenvisning"/>
        </w:rPr>
        <w:annotationRef/>
      </w:r>
      <w:r>
        <w:t>Den her tabel er helt rigtig.</w:t>
      </w:r>
    </w:p>
  </w:comment>
  <w:comment w:id="16" w:author="Malte Lund Adamsen" w:date="2025-07-17T22:56:00Z" w:initials="MA">
    <w:p w14:paraId="72599A57" w14:textId="77777777" w:rsidR="00ED344B" w:rsidRDefault="00ED344B" w:rsidP="00ED344B">
      <w:pPr>
        <w:pStyle w:val="Kommentartekst"/>
      </w:pPr>
      <w:r>
        <w:rPr>
          <w:rStyle w:val="Kommentarhenvisning"/>
        </w:rPr>
        <w:annotationRef/>
      </w:r>
      <w:r>
        <w:t>% af total er bounded til max 100% ikke? I så fald så brug Median [q1,q3], normalfordelinger kan ikke have grænser.</w:t>
      </w:r>
    </w:p>
  </w:comment>
  <w:comment w:id="17" w:author="Malte Lund Adamsen" w:date="2025-07-17T22:55:00Z" w:initials="MA">
    <w:p w14:paraId="6EDDB3FE" w14:textId="0B130B87" w:rsidR="00ED344B" w:rsidRDefault="00ED344B" w:rsidP="00ED344B">
      <w:pPr>
        <w:pStyle w:val="Kommentartekst"/>
      </w:pPr>
      <w:r>
        <w:rPr>
          <w:rStyle w:val="Kommentarhenvisning"/>
        </w:rPr>
        <w:annotationRef/>
      </w:r>
      <w:r>
        <w:t xml:space="preserve">Jeg tror jeg ville bruge Median Q1, Q3 på BT. </w:t>
      </w:r>
    </w:p>
  </w:comment>
  <w:comment w:id="18" w:author="Malte Lund Adamsen" w:date="2025-07-17T22:49:00Z" w:initials="MA">
    <w:p w14:paraId="5A8CC41F" w14:textId="1D212CB1" w:rsidR="00894DA9" w:rsidRDefault="00894DA9" w:rsidP="00894DA9">
      <w:pPr>
        <w:pStyle w:val="Kommentartekst"/>
      </w:pPr>
      <w:r>
        <w:rPr>
          <w:rStyle w:val="Kommentarhenvisning"/>
        </w:rPr>
        <w:annotationRef/>
      </w:r>
      <w:r>
        <w:t>Jeg ved godt at alle kalder det IQR, men IQR er altså kun et tal, nemlig Q3 minus Q1.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164D20" w15:done="0"/>
  <w15:commentEx w15:paraId="6DBA598C" w15:done="0"/>
  <w15:commentEx w15:paraId="7098D9A7" w15:done="0"/>
  <w15:commentEx w15:paraId="72599A57" w15:done="0"/>
  <w15:commentEx w15:paraId="6EDDB3FE" w15:done="0"/>
  <w15:commentEx w15:paraId="5A8CC4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3A43DC4" w16cex:dateUtc="2025-07-17T20:50:00Z"/>
  <w16cex:commentExtensible w16cex:durableId="22B512F0" w16cex:dateUtc="2025-07-17T20:58:00Z"/>
  <w16cex:commentExtensible w16cex:durableId="46EB2732" w16cex:dateUtc="2025-07-17T20:52:00Z"/>
  <w16cex:commentExtensible w16cex:durableId="788D2007" w16cex:dateUtc="2025-07-17T20:56:00Z"/>
  <w16cex:commentExtensible w16cex:durableId="6125B8CC" w16cex:dateUtc="2025-07-17T20:55:00Z"/>
  <w16cex:commentExtensible w16cex:durableId="1A4BE553" w16cex:dateUtc="2025-07-17T2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164D20" w16cid:durableId="53A43DC4"/>
  <w16cid:commentId w16cid:paraId="6DBA598C" w16cid:durableId="22B512F0"/>
  <w16cid:commentId w16cid:paraId="7098D9A7" w16cid:durableId="46EB2732"/>
  <w16cid:commentId w16cid:paraId="72599A57" w16cid:durableId="788D2007"/>
  <w16cid:commentId w16cid:paraId="6EDDB3FE" w16cid:durableId="6125B8CC"/>
  <w16cid:commentId w16cid:paraId="5A8CC41F" w16cid:durableId="1A4BE5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te Lund Adamsen">
    <w15:presenceInfo w15:providerId="AD" w15:userId="S::malte.lund.adamsen.02@regionh.dk::560e00d2-9403-40ee-be9b-933daa73d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C1"/>
    <w:rsid w:val="000B09C1"/>
    <w:rsid w:val="00101C6E"/>
    <w:rsid w:val="004D022E"/>
    <w:rsid w:val="00502680"/>
    <w:rsid w:val="005A2F5C"/>
    <w:rsid w:val="00894DA9"/>
    <w:rsid w:val="00AA38D8"/>
    <w:rsid w:val="00B057F5"/>
    <w:rsid w:val="00CD7004"/>
    <w:rsid w:val="00DF5281"/>
    <w:rsid w:val="00E36F87"/>
    <w:rsid w:val="00E41564"/>
    <w:rsid w:val="00ED344B"/>
    <w:rsid w:val="00F9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C579"/>
  <w15:chartTrackingRefBased/>
  <w15:docId w15:val="{C5CBB319-15A0-43CB-807C-C58E2B7C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9C1"/>
    <w:pPr>
      <w:spacing w:line="259" w:lineRule="auto"/>
    </w:pPr>
    <w:rPr>
      <w:sz w:val="22"/>
      <w:szCs w:val="22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B09C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09C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B09C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09C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09C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da-DK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09C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da-DK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09C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da-DK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09C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da-DK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09C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0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B0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B0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B09C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B09C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B09C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B09C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B09C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B09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B0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TitelTegn">
    <w:name w:val="Titel Tegn"/>
    <w:basedOn w:val="Standardskrifttypeiafsnit"/>
    <w:link w:val="Titel"/>
    <w:uiPriority w:val="10"/>
    <w:rsid w:val="000B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B09C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B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B09C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da-DK"/>
    </w:rPr>
  </w:style>
  <w:style w:type="character" w:customStyle="1" w:styleId="CitatTegn">
    <w:name w:val="Citat Tegn"/>
    <w:basedOn w:val="Standardskrifttypeiafsnit"/>
    <w:link w:val="Citat"/>
    <w:uiPriority w:val="29"/>
    <w:rsid w:val="000B09C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B09C1"/>
    <w:pPr>
      <w:spacing w:line="278" w:lineRule="auto"/>
      <w:ind w:left="720"/>
      <w:contextualSpacing/>
    </w:pPr>
    <w:rPr>
      <w:sz w:val="24"/>
      <w:szCs w:val="24"/>
      <w:lang w:val="da-DK"/>
    </w:rPr>
  </w:style>
  <w:style w:type="character" w:styleId="Kraftigfremhvning">
    <w:name w:val="Intense Emphasis"/>
    <w:basedOn w:val="Standardskrifttypeiafsnit"/>
    <w:uiPriority w:val="21"/>
    <w:qFormat/>
    <w:rsid w:val="000B09C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B0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da-DK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B09C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B09C1"/>
    <w:rPr>
      <w:b/>
      <w:bCs/>
      <w:smallCaps/>
      <w:color w:val="0F4761" w:themeColor="accent1" w:themeShade="BF"/>
      <w:spacing w:val="5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0B09C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0B09C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0B09C1"/>
    <w:rPr>
      <w:sz w:val="20"/>
      <w:szCs w:val="20"/>
      <w:lang w:val="en-US"/>
    </w:rPr>
  </w:style>
  <w:style w:type="table" w:styleId="Tabel-Gitter">
    <w:name w:val="Table Grid"/>
    <w:basedOn w:val="Tabel-Normal"/>
    <w:uiPriority w:val="39"/>
    <w:rsid w:val="000B09C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rrektur">
    <w:name w:val="Revision"/>
    <w:hidden/>
    <w:uiPriority w:val="99"/>
    <w:semiHidden/>
    <w:rsid w:val="005A2F5C"/>
    <w:pPr>
      <w:spacing w:after="0" w:line="240" w:lineRule="auto"/>
    </w:pPr>
    <w:rPr>
      <w:sz w:val="22"/>
      <w:szCs w:val="22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94DA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94DA9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Hovedstaden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Skovly Thomsen</dc:creator>
  <cp:keywords/>
  <dc:description/>
  <cp:lastModifiedBy>Malte Lund Adamsen</cp:lastModifiedBy>
  <cp:revision>2</cp:revision>
  <dcterms:created xsi:type="dcterms:W3CDTF">2025-07-17T21:00:00Z</dcterms:created>
  <dcterms:modified xsi:type="dcterms:W3CDTF">2025-07-17T21:00:00Z</dcterms:modified>
</cp:coreProperties>
</file>